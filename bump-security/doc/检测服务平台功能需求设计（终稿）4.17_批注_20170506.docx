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DCC" w:rsidRDefault="00C52C1B">
      <w:pPr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检测服务平台功能需求说明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平台名称：凹凸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平台建设目标：以服务客户为宗旨，以检验检测为主要，以提升效率为目标。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平台建设内容：检测服务中心平台的搭建，客户端、检测机构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端功能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开发，以及后台管理系统的建设。</w:t>
      </w:r>
    </w:p>
    <w:p w:rsidR="00FE3DCC" w:rsidRDefault="00C52C1B">
      <w:pPr>
        <w:jc w:val="center"/>
      </w:pPr>
      <w:r>
        <w:object w:dxaOrig="8294" w:dyaOrig="5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74.85pt" o:ole="">
            <v:imagedata r:id="rId8" o:title=""/>
          </v:shape>
          <o:OLEObject Type="Embed" ProgID="Visio.Drawing.11" ShapeID="_x0000_i1025" DrawAspect="Content" ObjectID="_1555573140" r:id="rId9"/>
        </w:object>
      </w:r>
    </w:p>
    <w:p w:rsidR="00FE3DCC" w:rsidRDefault="00C52C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1  </w:t>
      </w:r>
      <w:r>
        <w:rPr>
          <w:rFonts w:ascii="Times New Roman" w:hAnsi="Times New Roman" w:cs="Times New Roman"/>
        </w:rPr>
        <w:t>检测服务平台功能设计框架</w:t>
      </w:r>
    </w:p>
    <w:p w:rsidR="00FE3DCC" w:rsidRDefault="00C52C1B">
      <w:pPr>
        <w:pStyle w:val="1"/>
        <w:numPr>
          <w:ilvl w:val="0"/>
          <w:numId w:val="1"/>
        </w:numPr>
        <w:spacing w:line="360" w:lineRule="auto"/>
        <w:ind w:left="0" w:firstLineChars="0" w:firstLine="0"/>
        <w:jc w:val="left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检测服务中心平台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功能模块：注册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登录。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注册</w:t>
      </w:r>
      <w:r>
        <w:rPr>
          <w:rFonts w:ascii="Times New Roman" w:hAnsi="Times New Roman" w:cs="Times New Roman"/>
          <w:sz w:val="24"/>
        </w:rPr>
        <w:t>主页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不同</w:t>
      </w:r>
      <w:r>
        <w:rPr>
          <w:rFonts w:ascii="Times New Roman" w:hAnsi="Times New Roman" w:cs="Times New Roman" w:hint="eastAsia"/>
          <w:sz w:val="24"/>
        </w:rPr>
        <w:t>入口</w:t>
      </w:r>
      <w:r>
        <w:rPr>
          <w:rFonts w:ascii="Times New Roman" w:hAnsi="Times New Roman" w:cs="Times New Roman"/>
          <w:sz w:val="24"/>
        </w:rPr>
        <w:t>：我是客户、我是供应商、我是检测机构</w:t>
      </w:r>
      <w:r>
        <w:rPr>
          <w:rFonts w:ascii="Times New Roman" w:hAnsi="Times New Roman" w:cs="Times New Roman" w:hint="eastAsia"/>
          <w:sz w:val="24"/>
        </w:rPr>
        <w:t>）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主页信息：我们做专业的计量检测服务平台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以服务客户为宗旨，以检验检测为主要，以提升效率为目标的检测交易服务平台！（计量器具全生命周期管理、线上竞价交易、订单状态实时跟踪与管理、电子证书实时查询）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注册</w:t>
      </w:r>
      <w:r>
        <w:rPr>
          <w:rFonts w:ascii="Times New Roman" w:hAnsi="Times New Roman" w:cs="Times New Roman" w:hint="eastAsia"/>
          <w:b/>
          <w:sz w:val="24"/>
        </w:rPr>
        <w:t>/</w:t>
      </w:r>
      <w:r>
        <w:rPr>
          <w:rFonts w:ascii="Times New Roman" w:hAnsi="Times New Roman" w:cs="Times New Roman" w:hint="eastAsia"/>
          <w:b/>
          <w:sz w:val="24"/>
        </w:rPr>
        <w:t>登录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服务平台网址主页：企业注册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 w:hint="eastAsia"/>
          <w:sz w:val="24"/>
        </w:rPr>
        <w:t>检测机构注册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 w:hint="eastAsia"/>
          <w:sz w:val="24"/>
        </w:rPr>
        <w:t>登录框（</w:t>
      </w:r>
      <w:r>
        <w:rPr>
          <w:rFonts w:ascii="Times New Roman" w:hAnsi="Times New Roman" w:cs="Times New Roman" w:hint="eastAsia"/>
          <w:sz w:val="24"/>
        </w:rPr>
        <w:t>Logo+</w:t>
      </w:r>
      <w:r>
        <w:rPr>
          <w:rFonts w:ascii="Times New Roman" w:hAnsi="Times New Roman" w:cs="Times New Roman" w:hint="eastAsia"/>
          <w:sz w:val="24"/>
        </w:rPr>
        <w:t>背景图片）。</w:t>
      </w:r>
    </w:p>
    <w:p w:rsidR="00FE3DCC" w:rsidRDefault="00C52C1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274310" cy="2966085"/>
            <wp:effectExtent l="0" t="0" r="2540" b="5715"/>
            <wp:docPr id="17" name="图片 17" descr="D:\360Downloads\工作资料——盛邦智业\检验检测交易平台\方案1\01-主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:\360Downloads\工作资料——盛邦智业\检验检测交易平台\方案1\01-主页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企业注册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2460"/>
      </w:tblGrid>
      <w:tr w:rsidR="00FE3DCC">
        <w:trPr>
          <w:trHeight w:val="293"/>
        </w:trPr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手机号码</w:t>
            </w:r>
            <w:r>
              <w:rPr>
                <w:rFonts w:ascii="Times New Roman" w:hAnsi="Times New Roman" w:cs="Times New Roman" w:hint="eastAsia"/>
                <w:szCs w:val="21"/>
              </w:rPr>
              <w:t>1*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commentRangeStart w:id="0"/>
            <w:r>
              <w:rPr>
                <w:rFonts w:ascii="Times New Roman" w:hAnsi="Times New Roman" w:cs="Times New Roman" w:hint="eastAsia"/>
                <w:szCs w:val="21"/>
              </w:rPr>
              <w:t>短信验证</w:t>
            </w:r>
            <w:commentRangeEnd w:id="0"/>
            <w:r w:rsidR="00F138A5">
              <w:rPr>
                <w:rStyle w:val="a9"/>
              </w:rPr>
              <w:commentReference w:id="0"/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密码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大写、小写、数字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加密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是否托管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平台</w:t>
            </w:r>
            <w:r>
              <w:rPr>
                <w:rFonts w:ascii="Times New Roman" w:hAnsi="Times New Roman" w:cs="Times New Roman"/>
                <w:szCs w:val="21"/>
              </w:rPr>
              <w:t>为您提供计量器具托管服务：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szCs w:val="21"/>
              </w:rPr>
              <w:t>计量器具</w:t>
            </w:r>
            <w:r>
              <w:rPr>
                <w:rFonts w:ascii="Times New Roman" w:hAnsi="Times New Roman" w:cs="Times New Roman"/>
                <w:szCs w:val="21"/>
              </w:rPr>
              <w:t>定期检测交给我；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szCs w:val="21"/>
              </w:rPr>
              <w:t>计量</w:t>
            </w:r>
            <w:r>
              <w:rPr>
                <w:rFonts w:ascii="Times New Roman" w:hAnsi="Times New Roman" w:cs="Times New Roman"/>
                <w:szCs w:val="21"/>
              </w:rPr>
              <w:t>器具检测证书交付您；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</w:t>
            </w:r>
            <w:r>
              <w:rPr>
                <w:rFonts w:ascii="Times New Roman" w:hAnsi="Times New Roman" w:cs="Times New Roman" w:hint="eastAsia"/>
                <w:szCs w:val="21"/>
              </w:rPr>
              <w:t>您</w:t>
            </w:r>
            <w:r>
              <w:rPr>
                <w:rFonts w:ascii="Times New Roman" w:hAnsi="Times New Roman" w:cs="Times New Roman"/>
                <w:szCs w:val="21"/>
              </w:rPr>
              <w:t>只需缴纳托管费用和检测费用；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</w:t>
            </w:r>
            <w:r>
              <w:rPr>
                <w:rFonts w:ascii="Times New Roman" w:hAnsi="Times New Roman" w:cs="Times New Roman" w:hint="eastAsia"/>
                <w:szCs w:val="21"/>
              </w:rPr>
              <w:t>享受</w:t>
            </w:r>
            <w:r>
              <w:rPr>
                <w:rFonts w:ascii="Times New Roman" w:hAnsi="Times New Roman" w:cs="Times New Roman"/>
                <w:szCs w:val="21"/>
              </w:rPr>
              <w:t>最低廉的检测</w:t>
            </w:r>
            <w:r>
              <w:rPr>
                <w:rFonts w:ascii="Times New Roman" w:hAnsi="Times New Roman" w:cs="Times New Roman" w:hint="eastAsia"/>
                <w:szCs w:val="21"/>
              </w:rPr>
              <w:t>费用与</w:t>
            </w:r>
            <w:r>
              <w:rPr>
                <w:rFonts w:ascii="Times New Roman" w:hAnsi="Times New Roman" w:cs="Times New Roman"/>
                <w:szCs w:val="21"/>
              </w:rPr>
              <w:t>最优质的</w:t>
            </w:r>
            <w:r>
              <w:rPr>
                <w:rFonts w:ascii="Times New Roman" w:hAnsi="Times New Roman" w:cs="Times New Roman" w:hint="eastAsia"/>
                <w:szCs w:val="21"/>
              </w:rPr>
              <w:t>托管</w:t>
            </w:r>
            <w:r>
              <w:rPr>
                <w:rFonts w:ascii="Times New Roman" w:hAnsi="Times New Roman" w:cs="Times New Roman"/>
                <w:szCs w:val="21"/>
              </w:rPr>
              <w:t>服务！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勾选</w:t>
            </w:r>
            <w:r>
              <w:rPr>
                <w:rFonts w:ascii="Times New Roman" w:hAnsi="Times New Roman" w:cs="Times New Roman"/>
                <w:szCs w:val="21"/>
              </w:rPr>
              <w:t>框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默认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不勾选</w:t>
            </w:r>
            <w:proofErr w:type="gramEnd"/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平台</w:t>
            </w:r>
            <w:r>
              <w:rPr>
                <w:rFonts w:ascii="Times New Roman" w:hAnsi="Times New Roman" w:cs="Times New Roman"/>
                <w:szCs w:val="21"/>
              </w:rPr>
              <w:t>使用协议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我同意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《凹凸</w:t>
            </w:r>
            <w:r>
              <w:rPr>
                <w:rFonts w:ascii="Times New Roman" w:hAnsi="Times New Roman" w:cs="Times New Roman"/>
                <w:color w:val="0070C0"/>
                <w:szCs w:val="21"/>
              </w:rPr>
              <w:t>服务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条款》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勾选</w:t>
            </w:r>
            <w:r>
              <w:rPr>
                <w:rFonts w:ascii="Times New Roman" w:hAnsi="Times New Roman" w:cs="Times New Roman"/>
                <w:szCs w:val="21"/>
              </w:rPr>
              <w:t>框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默认</w:t>
            </w:r>
            <w:r>
              <w:rPr>
                <w:rFonts w:ascii="Times New Roman" w:hAnsi="Times New Roman" w:cs="Times New Roman"/>
                <w:szCs w:val="21"/>
              </w:rPr>
              <w:t>不勾选</w:t>
            </w:r>
            <w:r>
              <w:rPr>
                <w:rFonts w:ascii="Times New Roman" w:hAnsi="Times New Roman" w:cs="Times New Roman" w:hint="eastAsia"/>
                <w:szCs w:val="21"/>
              </w:rPr>
              <w:t>，勾选</w:t>
            </w:r>
            <w:r>
              <w:rPr>
                <w:rFonts w:ascii="Times New Roman" w:hAnsi="Times New Roman" w:cs="Times New Roman"/>
                <w:szCs w:val="21"/>
              </w:rPr>
              <w:t>后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注册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ascii="Times New Roman" w:hAnsi="Times New Roman" w:cs="Times New Roman" w:hint="eastAsia"/>
                <w:szCs w:val="21"/>
              </w:rPr>
              <w:t>按钮</w:t>
            </w:r>
            <w:r>
              <w:rPr>
                <w:rFonts w:ascii="Times New Roman" w:hAnsi="Times New Roman" w:cs="Times New Roman"/>
                <w:szCs w:val="21"/>
              </w:rPr>
              <w:t>才可操作</w:t>
            </w:r>
          </w:p>
        </w:tc>
      </w:tr>
      <w:tr w:rsidR="00FE3DCC">
        <w:tc>
          <w:tcPr>
            <w:tcW w:w="8522" w:type="dxa"/>
            <w:gridSpan w:val="3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>注：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*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为必填项。点击“注册”时检测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21"/>
              </w:rPr>
              <w:t>是否勾选托管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21"/>
              </w:rPr>
              <w:t>，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21"/>
              </w:rPr>
              <w:t>未勾选托管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21"/>
              </w:rPr>
              <w:t>注册成功之后跳转直接登录。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21"/>
              </w:rPr>
              <w:t>勾选托管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21"/>
              </w:rPr>
              <w:t>一方面保存注册信息，另一方面页面跳转托管服务详情页面</w:t>
            </w:r>
          </w:p>
        </w:tc>
      </w:tr>
    </w:tbl>
    <w:p w:rsidR="00FE3DCC" w:rsidRDefault="00FE3DCC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“</w:t>
      </w:r>
      <w:commentRangeStart w:id="1"/>
      <w:r>
        <w:rPr>
          <w:rFonts w:ascii="Times New Roman" w:hAnsi="Times New Roman" w:cs="Times New Roman" w:hint="eastAsia"/>
          <w:sz w:val="24"/>
        </w:rPr>
        <w:t>客户信息</w:t>
      </w:r>
      <w:commentRangeEnd w:id="1"/>
      <w:r w:rsidR="00F138A5">
        <w:rPr>
          <w:rStyle w:val="a9"/>
        </w:rPr>
        <w:commentReference w:id="1"/>
      </w:r>
      <w:r>
        <w:rPr>
          <w:rFonts w:ascii="Times New Roman" w:hAnsi="Times New Roman" w:cs="Times New Roman" w:hint="eastAsia"/>
          <w:sz w:val="24"/>
        </w:rPr>
        <w:t>补充”页面，客户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下订单时才需填写：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2460"/>
      </w:tblGrid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组织机构代码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统一社会信用代码（</w:t>
            </w:r>
            <w:r>
              <w:rPr>
                <w:rFonts w:ascii="Times New Roman" w:hAnsi="Times New Roman" w:cs="Times New Roman" w:hint="eastAsia"/>
                <w:szCs w:val="21"/>
              </w:rPr>
              <w:t>90001000</w:t>
            </w:r>
            <w:r>
              <w:rPr>
                <w:rFonts w:ascii="Times New Roman" w:hAnsi="Times New Roman" w:cs="Times New Roman"/>
                <w:szCs w:val="21"/>
              </w:rPr>
              <w:t>1000100000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企业不可重复注册，字数限制（</w:t>
            </w:r>
            <w:r>
              <w:rPr>
                <w:rFonts w:ascii="Times New Roman" w:hAnsi="Times New Roman" w:cs="Times New Roman" w:hint="eastAsia"/>
                <w:szCs w:val="21"/>
              </w:rPr>
              <w:t>18</w:t>
            </w:r>
            <w:r>
              <w:rPr>
                <w:rFonts w:ascii="Times New Roman" w:hAnsi="Times New Roman" w:cs="Times New Roman" w:hint="eastAsia"/>
                <w:szCs w:val="21"/>
              </w:rPr>
              <w:t>位）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企业名称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需要与组织机构代码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证一致</w:t>
            </w:r>
            <w:proofErr w:type="gramEnd"/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真实姓名</w:t>
            </w:r>
            <w:r>
              <w:rPr>
                <w:rFonts w:ascii="Times New Roman" w:hAnsi="Times New Roman" w:cs="Times New Roman" w:hint="eastAsia"/>
                <w:szCs w:val="21"/>
              </w:rPr>
              <w:t>1*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本人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真实姓名</w:t>
            </w:r>
            <w:r>
              <w:rPr>
                <w:rFonts w:ascii="Times New Roman" w:hAnsi="Times New Roman" w:cs="Times New Roman" w:hint="eastAsia"/>
                <w:szCs w:val="21"/>
              </w:rPr>
              <w:t>2*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重要联系人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手机号码</w:t>
            </w:r>
            <w:r>
              <w:rPr>
                <w:rFonts w:ascii="Times New Roman" w:hAnsi="Times New Roman" w:cs="Times New Roman" w:hint="eastAsia"/>
                <w:szCs w:val="21"/>
              </w:rPr>
              <w:t>2*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</w:t>
            </w:r>
            <w:r>
              <w:rPr>
                <w:rFonts w:ascii="Times New Roman" w:hAnsi="Times New Roman" w:cs="Times New Roman" w:hint="eastAsia"/>
                <w:szCs w:val="21"/>
              </w:rPr>
              <w:t>ogo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上传之后在企业登录页显示，固定尺寸，自动裁剪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不上传则显示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默认平台</w:t>
            </w:r>
            <w:r>
              <w:rPr>
                <w:rFonts w:ascii="Times New Roman" w:hAnsi="Times New Roman" w:cs="Times New Roman" w:hint="eastAsia"/>
                <w:szCs w:val="21"/>
              </w:rPr>
              <w:t>Logo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通讯地址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发票邮寄地址（下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输入）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省份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地市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区县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自定义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commentRangeStart w:id="2"/>
            <w:r>
              <w:rPr>
                <w:rFonts w:ascii="Times New Roman" w:hAnsi="Times New Roman" w:cs="Times New Roman" w:hint="eastAsia"/>
                <w:szCs w:val="21"/>
              </w:rPr>
              <w:t>并在</w:t>
            </w:r>
            <w:r>
              <w:rPr>
                <w:rFonts w:ascii="Times New Roman" w:hAnsi="Times New Roman" w:cs="Times New Roman"/>
                <w:szCs w:val="21"/>
              </w:rPr>
              <w:t>地图上选择</w:t>
            </w:r>
            <w:r>
              <w:rPr>
                <w:rFonts w:ascii="Times New Roman" w:hAnsi="Times New Roman" w:cs="Times New Roman" w:hint="eastAsia"/>
                <w:szCs w:val="21"/>
              </w:rPr>
              <w:t>企业</w:t>
            </w:r>
            <w:r>
              <w:rPr>
                <w:rFonts w:ascii="Times New Roman" w:hAnsi="Times New Roman" w:cs="Times New Roman"/>
                <w:szCs w:val="21"/>
              </w:rPr>
              <w:t>所在位置点</w:t>
            </w:r>
            <w:commentRangeEnd w:id="2"/>
            <w:r>
              <w:commentReference w:id="2"/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交易账户</w:t>
            </w:r>
            <w:r>
              <w:rPr>
                <w:rFonts w:ascii="Times New Roman" w:hAnsi="Times New Roman" w:cs="Times New Roman"/>
                <w:szCs w:val="21"/>
              </w:rPr>
              <w:t>信息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银行账号（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位自动加</w:t>
            </w:r>
            <w:r>
              <w:rPr>
                <w:rFonts w:ascii="Times New Roman" w:hAnsi="Times New Roman" w:cs="Times New Roman"/>
                <w:szCs w:val="21"/>
              </w:rPr>
              <w:t>空格</w:t>
            </w:r>
            <w:r>
              <w:rPr>
                <w:rFonts w:ascii="Times New Roman" w:hAnsi="Times New Roman" w:cs="Times New Roman" w:hint="eastAsia"/>
                <w:szCs w:val="21"/>
              </w:rPr>
              <w:t>），开户行选择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账号位数检测（</w:t>
            </w:r>
            <w:r>
              <w:rPr>
                <w:rFonts w:ascii="Times New Roman" w:hAnsi="Times New Roman" w:cs="Times New Roman" w:hint="eastAsia"/>
                <w:szCs w:val="21"/>
              </w:rPr>
              <w:t>19</w:t>
            </w:r>
            <w:r>
              <w:rPr>
                <w:rFonts w:ascii="Times New Roman" w:hAnsi="Times New Roman" w:cs="Times New Roman" w:hint="eastAsia"/>
                <w:szCs w:val="21"/>
              </w:rPr>
              <w:t>位）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行业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或自定义填写（有色</w:t>
            </w:r>
            <w:r>
              <w:rPr>
                <w:rFonts w:ascii="Times New Roman" w:hAnsi="Times New Roman" w:cs="Times New Roman"/>
                <w:szCs w:val="21"/>
              </w:rPr>
              <w:t>、钢铁、化工、建材</w:t>
            </w:r>
            <w:r>
              <w:rPr>
                <w:rFonts w:ascii="Times New Roman" w:hAnsi="Times New Roman" w:cs="Times New Roman" w:hint="eastAsia"/>
                <w:szCs w:val="21"/>
              </w:rPr>
              <w:t>、轻工</w:t>
            </w:r>
            <w:r>
              <w:rPr>
                <w:rFonts w:ascii="Times New Roman" w:hAnsi="Times New Roman" w:cs="Times New Roman"/>
                <w:szCs w:val="21"/>
              </w:rPr>
              <w:t>、烟草、医药、食品、</w:t>
            </w:r>
            <w:r>
              <w:rPr>
                <w:rFonts w:ascii="Times New Roman" w:hAnsi="Times New Roman" w:cs="Times New Roman" w:hint="eastAsia"/>
                <w:szCs w:val="21"/>
              </w:rPr>
              <w:t>公共</w:t>
            </w:r>
            <w:r>
              <w:rPr>
                <w:rFonts w:ascii="Times New Roman" w:hAnsi="Times New Roman" w:cs="Times New Roman"/>
                <w:szCs w:val="21"/>
              </w:rPr>
              <w:t>机构、农业、林业、</w:t>
            </w:r>
            <w:r>
              <w:rPr>
                <w:rFonts w:ascii="Times New Roman" w:hAnsi="Times New Roman" w:cs="Times New Roman" w:hint="eastAsia"/>
                <w:szCs w:val="21"/>
              </w:rPr>
              <w:t>牧业</w:t>
            </w:r>
            <w:r>
              <w:rPr>
                <w:rFonts w:ascii="Times New Roman" w:hAnsi="Times New Roman" w:cs="Times New Roman"/>
                <w:szCs w:val="21"/>
              </w:rPr>
              <w:t>、渔业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检测机构注册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2460"/>
      </w:tblGrid>
      <w:tr w:rsidR="00FE3DCC">
        <w:trPr>
          <w:trHeight w:val="293"/>
        </w:trPr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手机号码</w:t>
            </w:r>
            <w:r>
              <w:rPr>
                <w:rFonts w:ascii="Times New Roman" w:hAnsi="Times New Roman" w:cs="Times New Roman" w:hint="eastAsia"/>
                <w:szCs w:val="21"/>
              </w:rPr>
              <w:t>1*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短信验证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密码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大写、小写、数字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加密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平台</w:t>
            </w:r>
            <w:r>
              <w:rPr>
                <w:rFonts w:ascii="Times New Roman" w:hAnsi="Times New Roman" w:cs="Times New Roman"/>
                <w:szCs w:val="21"/>
              </w:rPr>
              <w:t>使用协议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我同意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《凹凸</w:t>
            </w:r>
            <w:r>
              <w:rPr>
                <w:rFonts w:ascii="Times New Roman" w:hAnsi="Times New Roman" w:cs="Times New Roman"/>
                <w:color w:val="0070C0"/>
                <w:szCs w:val="21"/>
              </w:rPr>
              <w:t>服务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条款》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勾选</w:t>
            </w:r>
            <w:r>
              <w:rPr>
                <w:rFonts w:ascii="Times New Roman" w:hAnsi="Times New Roman" w:cs="Times New Roman"/>
                <w:szCs w:val="21"/>
              </w:rPr>
              <w:t>框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默认</w:t>
            </w:r>
            <w:r>
              <w:rPr>
                <w:rFonts w:ascii="Times New Roman" w:hAnsi="Times New Roman" w:cs="Times New Roman"/>
                <w:szCs w:val="21"/>
              </w:rPr>
              <w:t>不勾选</w:t>
            </w:r>
            <w:r>
              <w:rPr>
                <w:rFonts w:ascii="Times New Roman" w:hAnsi="Times New Roman" w:cs="Times New Roman" w:hint="eastAsia"/>
                <w:szCs w:val="21"/>
              </w:rPr>
              <w:t>，勾选</w:t>
            </w:r>
            <w:r>
              <w:rPr>
                <w:rFonts w:ascii="Times New Roman" w:hAnsi="Times New Roman" w:cs="Times New Roman"/>
                <w:szCs w:val="21"/>
              </w:rPr>
              <w:t>后</w:t>
            </w:r>
            <w:r>
              <w:rPr>
                <w:rFonts w:ascii="Times New Roman" w:hAnsi="Times New Roman" w:cs="Times New Roman" w:hint="eastAsia"/>
                <w:szCs w:val="21"/>
              </w:rPr>
              <w:t>“注册”按钮</w:t>
            </w:r>
            <w:r>
              <w:rPr>
                <w:rFonts w:ascii="Times New Roman" w:hAnsi="Times New Roman" w:cs="Times New Roman"/>
                <w:szCs w:val="21"/>
              </w:rPr>
              <w:t>才可操作</w:t>
            </w:r>
          </w:p>
        </w:tc>
      </w:tr>
      <w:tr w:rsidR="00FE3DCC">
        <w:tc>
          <w:tcPr>
            <w:tcW w:w="8522" w:type="dxa"/>
            <w:gridSpan w:val="3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>注：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*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为必填项。注册成功之后跳转直接登录。</w:t>
            </w:r>
          </w:p>
        </w:tc>
      </w:tr>
    </w:tbl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“</w:t>
      </w:r>
      <w:commentRangeStart w:id="3"/>
      <w:r>
        <w:rPr>
          <w:rFonts w:ascii="Times New Roman" w:hAnsi="Times New Roman" w:cs="Times New Roman" w:hint="eastAsia"/>
          <w:sz w:val="24"/>
        </w:rPr>
        <w:t>检测机构信息</w:t>
      </w:r>
      <w:commentRangeEnd w:id="3"/>
      <w:r w:rsidR="00222357">
        <w:rPr>
          <w:rStyle w:val="a9"/>
        </w:rPr>
        <w:commentReference w:id="3"/>
      </w:r>
      <w:r>
        <w:rPr>
          <w:rFonts w:ascii="Times New Roman" w:hAnsi="Times New Roman" w:cs="Times New Roman" w:hint="eastAsia"/>
          <w:sz w:val="24"/>
        </w:rPr>
        <w:t>补充”页面，</w:t>
      </w:r>
      <w:proofErr w:type="gramStart"/>
      <w:r>
        <w:rPr>
          <w:rFonts w:ascii="Times New Roman" w:hAnsi="Times New Roman" w:cs="Times New Roman" w:hint="eastAsia"/>
          <w:sz w:val="24"/>
        </w:rPr>
        <w:t>用游客</w:t>
      </w:r>
      <w:proofErr w:type="gramEnd"/>
      <w:r>
        <w:rPr>
          <w:rFonts w:ascii="Times New Roman" w:hAnsi="Times New Roman" w:cs="Times New Roman" w:hint="eastAsia"/>
          <w:sz w:val="24"/>
        </w:rPr>
        <w:t>身份登录只能查看，任意添加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修改操作则需完善以下信息。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2460"/>
      </w:tblGrid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组织机构代码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统一社会信用代码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机构不可重复注册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机构名称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需要与组织机构代码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证一致</w:t>
            </w:r>
            <w:proofErr w:type="gramEnd"/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真实姓名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手机号码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短信验证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电话号码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机构客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服电话</w:t>
            </w:r>
            <w:proofErr w:type="gramEnd"/>
          </w:p>
        </w:tc>
      </w:tr>
      <w:tr w:rsidR="00FE3DCC">
        <w:trPr>
          <w:trHeight w:val="90"/>
        </w:trPr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传真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</w:t>
            </w:r>
            <w:r>
              <w:rPr>
                <w:rFonts w:ascii="Times New Roman" w:hAnsi="Times New Roman" w:cs="Times New Roman" w:hint="eastAsia"/>
                <w:szCs w:val="21"/>
              </w:rPr>
              <w:t>ogo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上传之后在企业登录页显示，固定尺寸，自动裁剪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不上传则显示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默认平台</w:t>
            </w:r>
            <w:r>
              <w:rPr>
                <w:rFonts w:ascii="Times New Roman" w:hAnsi="Times New Roman" w:cs="Times New Roman" w:hint="eastAsia"/>
                <w:szCs w:val="21"/>
              </w:rPr>
              <w:t>Logo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通讯地址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送检地址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输入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省份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地市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区县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自定义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移动端使用时还需要添加机构位置信息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开户行及账号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银行账号（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位自动加</w:t>
            </w:r>
            <w:r>
              <w:rPr>
                <w:rFonts w:ascii="Times New Roman" w:hAnsi="Times New Roman" w:cs="Times New Roman"/>
                <w:szCs w:val="21"/>
              </w:rPr>
              <w:t>空格</w:t>
            </w:r>
            <w:r>
              <w:rPr>
                <w:rFonts w:ascii="Times New Roman" w:hAnsi="Times New Roman" w:cs="Times New Roman" w:hint="eastAsia"/>
                <w:szCs w:val="21"/>
              </w:rPr>
              <w:t>），银联开户行选择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账号位数检测（</w:t>
            </w:r>
            <w:r>
              <w:rPr>
                <w:rFonts w:ascii="Times New Roman" w:hAnsi="Times New Roman" w:cs="Times New Roman" w:hint="eastAsia"/>
                <w:szCs w:val="21"/>
              </w:rPr>
              <w:t>19</w:t>
            </w:r>
            <w:r>
              <w:rPr>
                <w:rFonts w:ascii="Times New Roman" w:hAnsi="Times New Roman" w:cs="Times New Roman" w:hint="eastAsia"/>
                <w:szCs w:val="21"/>
              </w:rPr>
              <w:t>位）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服务承诺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>关于检测周期的说明：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 xml:space="preserve">     *1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、常规送检业务的检测周期为</w:t>
            </w:r>
            <w:commentRangeStart w:id="4"/>
            <w:r>
              <w:rPr>
                <w:rFonts w:ascii="Times New Roman" w:hAnsi="Times New Roman" w:cs="Times New Roman" w:hint="eastAsia"/>
                <w:sz w:val="18"/>
                <w:szCs w:val="21"/>
                <w:highlight w:val="yellow"/>
              </w:rPr>
              <w:t>10</w:t>
            </w:r>
            <w:commentRangeEnd w:id="4"/>
            <w:r>
              <w:commentReference w:id="4"/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21"/>
              </w:rPr>
              <w:t>个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21"/>
              </w:rPr>
              <w:t>工作日。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 xml:space="preserve">     *2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、非常规项目检测周期：</w:t>
            </w:r>
          </w:p>
          <w:tbl>
            <w:tblPr>
              <w:tblStyle w:val="aa"/>
              <w:tblW w:w="4037" w:type="dxa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346"/>
              <w:gridCol w:w="1346"/>
            </w:tblGrid>
            <w:tr w:rsidR="00FE3DCC">
              <w:tc>
                <w:tcPr>
                  <w:tcW w:w="1345" w:type="dxa"/>
                </w:tcPr>
                <w:p w:rsidR="00FE3DCC" w:rsidRDefault="00C52C1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18"/>
                      <w:szCs w:val="21"/>
                    </w:rPr>
                    <w:t>项目</w:t>
                  </w:r>
                </w:p>
              </w:tc>
              <w:tc>
                <w:tcPr>
                  <w:tcW w:w="1346" w:type="dxa"/>
                </w:tcPr>
                <w:p w:rsidR="00FE3DCC" w:rsidRDefault="00C52C1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18"/>
                      <w:szCs w:val="21"/>
                    </w:rPr>
                    <w:t>检测周期</w:t>
                  </w:r>
                </w:p>
              </w:tc>
              <w:tc>
                <w:tcPr>
                  <w:tcW w:w="1346" w:type="dxa"/>
                </w:tcPr>
                <w:p w:rsidR="00FE3DCC" w:rsidRDefault="00FE3DCC">
                  <w:pPr>
                    <w:jc w:val="left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</w:tr>
            <w:tr w:rsidR="00FE3DCC">
              <w:tc>
                <w:tcPr>
                  <w:tcW w:w="1345" w:type="dxa"/>
                </w:tcPr>
                <w:p w:rsidR="00FE3DCC" w:rsidRDefault="00FE3DCC">
                  <w:pPr>
                    <w:jc w:val="left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1346" w:type="dxa"/>
                </w:tcPr>
                <w:p w:rsidR="00FE3DCC" w:rsidRDefault="00FE3DCC">
                  <w:pPr>
                    <w:jc w:val="left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1346" w:type="dxa"/>
                </w:tcPr>
                <w:p w:rsidR="00FE3DCC" w:rsidRDefault="00FE3DCC">
                  <w:pPr>
                    <w:jc w:val="left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</w:tr>
            <w:tr w:rsidR="00FE3DCC">
              <w:tc>
                <w:tcPr>
                  <w:tcW w:w="1345" w:type="dxa"/>
                </w:tcPr>
                <w:p w:rsidR="00FE3DCC" w:rsidRDefault="00FE3DCC">
                  <w:pPr>
                    <w:jc w:val="left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1346" w:type="dxa"/>
                </w:tcPr>
                <w:p w:rsidR="00FE3DCC" w:rsidRDefault="00FE3DCC">
                  <w:pPr>
                    <w:jc w:val="left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1346" w:type="dxa"/>
                </w:tcPr>
                <w:p w:rsidR="00FE3DCC" w:rsidRDefault="00FE3DCC">
                  <w:pPr>
                    <w:jc w:val="left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</w:tr>
          </w:tbl>
          <w:p w:rsidR="00FE3DCC" w:rsidRDefault="00FE3DCC">
            <w:pPr>
              <w:jc w:val="left"/>
              <w:rPr>
                <w:rFonts w:ascii="Times New Roman" w:hAnsi="Times New Roman" w:cs="Times New Roman"/>
                <w:sz w:val="18"/>
                <w:szCs w:val="21"/>
              </w:rPr>
            </w:pP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>详情可电话咨询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21"/>
              </w:rPr>
              <w:t>xxxxxx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21"/>
              </w:rPr>
              <w:t>。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 xml:space="preserve">     3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、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>备注：“项目”指资质证书附表确定的项目名称。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可对“</w:t>
            </w: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szCs w:val="21"/>
              </w:rPr>
              <w:t>”进行自定义；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电话来源于之前输入的“电话号码”，注册机构可对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之后的服务承诺内容进行编辑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收费提醒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>请注意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因平台产生的成功订单，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平台将收取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交易额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 w:val="18"/>
                <w:szCs w:val="21"/>
              </w:rPr>
              <w:t>‰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作为平台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的交易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佣金。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登录页面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用户名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 w:hint="eastAsia"/>
          <w:sz w:val="24"/>
        </w:rPr>
        <w:t>密码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 w:hint="eastAsia"/>
          <w:sz w:val="24"/>
        </w:rPr>
        <w:t>验证码（滑块）。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“找回密码”</w:t>
      </w:r>
      <w:r>
        <w:rPr>
          <w:rFonts w:ascii="Times New Roman" w:hAnsi="Times New Roman" w:cs="Times New Roman"/>
          <w:sz w:val="24"/>
        </w:rPr>
        <w:t>功能：通过输入正确的</w:t>
      </w:r>
      <w:commentRangeStart w:id="5"/>
      <w:r>
        <w:rPr>
          <w:rFonts w:ascii="Times New Roman" w:hAnsi="Times New Roman" w:cs="Times New Roman"/>
          <w:sz w:val="24"/>
        </w:rPr>
        <w:t>组织机构代码</w:t>
      </w:r>
      <w:commentRangeEnd w:id="5"/>
      <w:r>
        <w:commentReference w:id="5"/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 w:hint="eastAsia"/>
          <w:szCs w:val="21"/>
        </w:rPr>
        <w:t>统一社会信用代码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加</w:t>
      </w:r>
      <w:r>
        <w:rPr>
          <w:rFonts w:ascii="Times New Roman" w:hAnsi="Times New Roman" w:cs="Times New Roman"/>
          <w:sz w:val="24"/>
        </w:rPr>
        <w:t>手机验证码，即可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密码进行重新设置。</w:t>
      </w:r>
    </w:p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  <w:sectPr w:rsidR="00FE3D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3DCC" w:rsidRDefault="00C52C1B">
      <w:pPr>
        <w:pStyle w:val="1"/>
        <w:numPr>
          <w:ilvl w:val="0"/>
          <w:numId w:val="1"/>
        </w:numPr>
        <w:spacing w:line="360" w:lineRule="auto"/>
        <w:ind w:left="0" w:firstLineChars="0" w:firstLine="0"/>
        <w:jc w:val="left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lastRenderedPageBreak/>
        <w:t>客户端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功能模块：计量器具管理、订单管理、证书管理、检测机构信息查询、设置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commentRangeStart w:id="6"/>
      <w:r>
        <w:rPr>
          <w:rFonts w:ascii="Times New Roman" w:hAnsi="Times New Roman" w:cs="Times New Roman" w:hint="eastAsia"/>
          <w:b/>
          <w:sz w:val="24"/>
        </w:rPr>
        <w:t>首次登录之后默认显示计量器具添加页（弹窗）</w:t>
      </w:r>
      <w:commentRangeEnd w:id="6"/>
      <w:r>
        <w:commentReference w:id="6"/>
      </w:r>
      <w:r>
        <w:rPr>
          <w:rFonts w:ascii="Times New Roman" w:hAnsi="Times New Roman" w:cs="Times New Roman" w:hint="eastAsia"/>
          <w:b/>
          <w:sz w:val="24"/>
        </w:rPr>
        <w:t>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计量器具管理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页面右上角显示“</w:t>
      </w:r>
      <w:r>
        <w:rPr>
          <w:rFonts w:ascii="Times New Roman" w:hAnsi="Times New Roman" w:cs="Times New Roman" w:hint="eastAsia"/>
          <w:color w:val="0070C0"/>
          <w:sz w:val="24"/>
        </w:rPr>
        <w:t>+</w:t>
      </w:r>
      <w:r>
        <w:rPr>
          <w:rFonts w:ascii="Times New Roman" w:hAnsi="Times New Roman" w:cs="Times New Roman" w:hint="eastAsia"/>
          <w:color w:val="0070C0"/>
          <w:sz w:val="24"/>
        </w:rPr>
        <w:t>添加</w:t>
      </w:r>
      <w:r>
        <w:rPr>
          <w:rFonts w:ascii="Times New Roman" w:hAnsi="Times New Roman" w:cs="Times New Roman" w:hint="eastAsia"/>
          <w:sz w:val="24"/>
        </w:rPr>
        <w:t>”用于计量器具的添加，弹出添加信息栏。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3969"/>
        <w:gridCol w:w="2460"/>
      </w:tblGrid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批量导入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弹窗，</w:t>
            </w:r>
            <w:r>
              <w:rPr>
                <w:rFonts w:asciiTheme="minorEastAsia" w:hAnsiTheme="minorEastAsia" w:cs="Times New Roman" w:hint="eastAsia"/>
                <w:szCs w:val="21"/>
              </w:rPr>
              <w:t>①</w:t>
            </w:r>
            <w:r>
              <w:rPr>
                <w:rFonts w:ascii="Times New Roman" w:hAnsi="Times New Roman" w:cs="Times New Roman" w:hint="eastAsia"/>
                <w:szCs w:val="21"/>
              </w:rPr>
              <w:t>先下载模板，</w:t>
            </w:r>
            <w:r>
              <w:rPr>
                <w:rFonts w:asciiTheme="minorEastAsia" w:hAnsiTheme="minorEastAsia" w:cs="Times New Roman" w:hint="eastAsia"/>
                <w:szCs w:val="21"/>
              </w:rPr>
              <w:t>②</w:t>
            </w:r>
            <w:r>
              <w:rPr>
                <w:rFonts w:ascii="Times New Roman" w:hAnsi="Times New Roman" w:cs="Times New Roman" w:hint="eastAsia"/>
                <w:szCs w:val="21"/>
              </w:rPr>
              <w:t>上传</w:t>
            </w:r>
            <w:r>
              <w:rPr>
                <w:rFonts w:ascii="Times New Roman" w:hAnsi="Times New Roman" w:cs="Times New Roman" w:hint="eastAsia"/>
                <w:szCs w:val="21"/>
              </w:rPr>
              <w:t>Excel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后台检测导入表格的格式，导入完成之后跳转计量器具管理页面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计量器具名称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可由检测机构验证，补充填写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默认显示最近一次录入数据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型号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可由检测机构验证，补充填写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默认显示最近一次录入数据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生产厂家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可由检测机构验证，补充填写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默认显示最近一次录入数据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生产日期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可由检测机构验证，补充填写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默认显示最近一次录入数据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计量器具编号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可由检测机构验证，补充填写</w:t>
            </w: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专业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十大计量（长度、热学、力学、电磁、无线电、时间频率、光学、声学、电离辐射、化学、其他）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服务类型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强检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检定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校准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不检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检测方式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送检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现场检定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状态标识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合格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准用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停用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</w:p>
        </w:tc>
      </w:tr>
      <w:tr w:rsidR="00FE3DCC">
        <w:trPr>
          <w:trHeight w:val="90"/>
        </w:trPr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使用状态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备用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报废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</w:p>
        </w:tc>
      </w:tr>
      <w:tr w:rsidR="00FE3DCC">
        <w:trPr>
          <w:trHeight w:val="90"/>
        </w:trPr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安装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使用地点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自定义，</w:t>
            </w: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  <w:r>
              <w:rPr>
                <w:rFonts w:ascii="Times New Roman" w:hAnsi="Times New Roman" w:cs="Times New Roman" w:hint="eastAsia"/>
                <w:szCs w:val="21"/>
              </w:rPr>
              <w:t>个字符以内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管理部门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输入框自动完成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下拉选择，默认显示最近一次录入数据，并将新录入的信息添加至数据库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检测周期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输入</w:t>
            </w:r>
            <w:r>
              <w:rPr>
                <w:rFonts w:ascii="Times New Roman" w:hAnsi="Times New Roman" w:cs="Times New Roman" w:hint="eastAsia"/>
                <w:color w:val="E36C0A" w:themeColor="accent6" w:themeShade="BF"/>
                <w:szCs w:val="21"/>
              </w:rPr>
              <w:t>000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月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个数值字符限制，服务类型为“不检”则不显示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最近一次检测日期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第一次由企业点选，检测之后根据检测时间系统自动匹配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BBCC46" wp14:editId="55984749">
                  <wp:extent cx="1892300" cy="17735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737" cy="177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服务类型为“不检”则不显示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最近一次检测证书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上传，之后可点击查看缩略图，上传后加密，成为电子证书。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服务类型为“不检”则不显示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添加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将以上信息提交后台数据库表单，为一条计量器具信息</w:t>
            </w: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8522" w:type="dxa"/>
            <w:gridSpan w:val="3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>注：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*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为必填项。点击“添加”完成，之后页面自动刷新为空白表单，用户可继续添加。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>系统后台自动生成编码，自增长，唯一标识，用于生成二维码。</w:t>
            </w:r>
          </w:p>
        </w:tc>
      </w:tr>
    </w:tbl>
    <w:p w:rsidR="00FE3DCC" w:rsidRDefault="00FE3DCC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sz w:val="24"/>
        </w:rPr>
        <w:t>日常操作中，登录平台后直接跳转进入计量器具管理页面，表单按照计量器具到期检测时间，由近及远排列。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3969"/>
        <w:gridCol w:w="2460"/>
      </w:tblGrid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管理部门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页面表格不显示该项，但页面顶部可下拉筛选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型号</w:t>
            </w:r>
          </w:p>
        </w:tc>
        <w:tc>
          <w:tcPr>
            <w:tcW w:w="3969" w:type="dxa"/>
            <w:vMerge w:val="restart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可点击显示详细信息页面（由检测机构完善过信息的计量器具只可编辑安装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使用地点、使用状态和管理部门）</w:t>
            </w:r>
          </w:p>
        </w:tc>
        <w:tc>
          <w:tcPr>
            <w:tcW w:w="2460" w:type="dxa"/>
            <w:vMerge w:val="restart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两条上下显示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计量器具名称</w:t>
            </w:r>
          </w:p>
        </w:tc>
        <w:tc>
          <w:tcPr>
            <w:tcW w:w="3969" w:type="dxa"/>
            <w:vMerge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Merge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计量器具编号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专业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长度、热学、力学、电磁、无线电、时间频率、光学、声学、电离辐射、化学、其他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页面顶部可下拉筛选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服务类型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强检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检定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校准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不检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页面顶部可下拉筛选</w:t>
            </w:r>
            <w:r>
              <w:rPr>
                <w:noProof/>
              </w:rPr>
              <w:drawing>
                <wp:inline distT="0" distB="0" distL="0" distR="0" wp14:anchorId="4DF39BA7" wp14:editId="15A7313C">
                  <wp:extent cx="436880" cy="225425"/>
                  <wp:effectExtent l="0" t="0" r="127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03" cy="22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187CEC" wp14:editId="287D576E">
                  <wp:extent cx="556260" cy="88455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22" cy="88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状态标识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合格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准用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停用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页面顶部可下拉筛选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使用状态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备用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报废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页面顶部可下拉筛选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下一次检测日期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*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系统自动计算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可点击显示该计量器具历史检定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校准的时间、检测机构、电子证书</w:t>
            </w: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rPr>
          <w:trHeight w:val="320"/>
        </w:trPr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检测周期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电子证书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缩略图标</w:t>
            </w:r>
            <w:r>
              <w:rPr>
                <w:rFonts w:ascii="Times New Roman" w:hAnsi="Times New Roman" w:cs="Times New Roman" w:hint="eastAsia"/>
                <w:szCs w:val="21"/>
              </w:rPr>
              <w:t>，点击可</w:t>
            </w:r>
            <w:commentRangeStart w:id="7"/>
            <w:r>
              <w:rPr>
                <w:rFonts w:ascii="Times New Roman" w:hAnsi="Times New Roman" w:cs="Times New Roman" w:hint="eastAsia"/>
                <w:szCs w:val="21"/>
              </w:rPr>
              <w:t>预览</w:t>
            </w:r>
            <w:commentRangeEnd w:id="7"/>
            <w:r>
              <w:commentReference w:id="7"/>
            </w:r>
            <w:r>
              <w:rPr>
                <w:rFonts w:ascii="Times New Roman" w:hAnsi="Times New Roman" w:cs="Times New Roman" w:hint="eastAsia"/>
                <w:szCs w:val="21"/>
              </w:rPr>
              <w:t>电子证书，可</w:t>
            </w:r>
            <w:commentRangeStart w:id="8"/>
            <w:r>
              <w:rPr>
                <w:rFonts w:ascii="Times New Roman" w:hAnsi="Times New Roman" w:cs="Times New Roman" w:hint="eastAsia"/>
                <w:szCs w:val="21"/>
              </w:rPr>
              <w:t>打印</w:t>
            </w:r>
            <w:commentRangeEnd w:id="8"/>
            <w:r>
              <w:commentReference w:id="8"/>
            </w:r>
            <w:r>
              <w:rPr>
                <w:rFonts w:ascii="Times New Roman" w:hAnsi="Times New Roman" w:cs="Times New Roman" w:hint="eastAsia"/>
                <w:szCs w:val="21"/>
              </w:rPr>
              <w:t>，不可下载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声明：此电子证书真伪辨识只能通过平台登录查询。点击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证书弹窗的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历史记录</w:t>
            </w:r>
            <w:r>
              <w:rPr>
                <w:rFonts w:ascii="Times New Roman" w:hAnsi="Times New Roman" w:cs="Times New Roman" w:hint="eastAsia"/>
                <w:szCs w:val="21"/>
              </w:rPr>
              <w:t>”可跳转历史证书管理页面，</w:t>
            </w:r>
            <w:commentRangeStart w:id="9"/>
            <w:r>
              <w:rPr>
                <w:rFonts w:ascii="Times New Roman" w:hAnsi="Times New Roman" w:cs="Times New Roman" w:hint="eastAsia"/>
                <w:szCs w:val="21"/>
              </w:rPr>
              <w:t>查看该计量器具的所有历史证书</w:t>
            </w:r>
            <w:commentRangeEnd w:id="9"/>
            <w:r>
              <w:commentReference w:id="9"/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由检测机构编号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lastRenderedPageBreak/>
              <w:t>勾选框</w:t>
            </w:r>
            <w:proofErr w:type="gramEnd"/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注：排列顺序，根据到期检测时间由近及远。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页面上部下了筛选：</w:t>
      </w:r>
      <w:commentRangeStart w:id="10"/>
      <w:r>
        <w:rPr>
          <w:rFonts w:ascii="Times New Roman" w:hAnsi="Times New Roman" w:cs="Times New Roman" w:hint="eastAsia"/>
          <w:color w:val="000000" w:themeColor="text1"/>
          <w:sz w:val="24"/>
        </w:rPr>
        <w:t>管理部门、</w:t>
      </w:r>
      <w:r>
        <w:rPr>
          <w:rFonts w:ascii="Times New Roman" w:hAnsi="Times New Roman" w:cs="Times New Roman" w:hint="eastAsia"/>
          <w:sz w:val="24"/>
        </w:rPr>
        <w:t>检测到期时间（已到期、即将到期、自定义到期时间段（默认从今天开始））</w:t>
      </w:r>
      <w:commentRangeEnd w:id="10"/>
      <w:r>
        <w:commentReference w:id="10"/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表格顶部下拉筛选：专业</w:t>
      </w:r>
      <w:r>
        <w:rPr>
          <w:rFonts w:ascii="Times New Roman" w:hAnsi="Times New Roman" w:cs="Times New Roman" w:hint="eastAsia"/>
          <w:sz w:val="24"/>
        </w:rPr>
        <w:t>、服务类型、状态标识、使用状态。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浮动显示，在页面左侧最近打钩的附近：“</w:t>
      </w:r>
      <w:r>
        <w:rPr>
          <w:rFonts w:ascii="Times New Roman" w:hAnsi="Times New Roman" w:cs="Times New Roman" w:hint="eastAsia"/>
          <w:color w:val="0070C0"/>
          <w:sz w:val="24"/>
        </w:rPr>
        <w:t>生成订单</w:t>
      </w:r>
      <w:r>
        <w:rPr>
          <w:rFonts w:ascii="Times New Roman" w:hAnsi="Times New Roman" w:cs="Times New Roman" w:hint="eastAsia"/>
          <w:color w:val="000000" w:themeColor="text1"/>
          <w:sz w:val="24"/>
        </w:rPr>
        <w:t>”，点击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4"/>
        </w:rPr>
        <w:t>时判断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4"/>
        </w:rPr>
        <w:t>是否有设备被勾选，之后跳转“订单”页面。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注：对于尚未添加“企业名称”的客户，点击“</w:t>
      </w:r>
      <w:r>
        <w:rPr>
          <w:rFonts w:ascii="Times New Roman" w:hAnsi="Times New Roman" w:cs="Times New Roman" w:hint="eastAsia"/>
          <w:color w:val="0070C0"/>
        </w:rPr>
        <w:t>生产订单</w:t>
      </w:r>
      <w:r>
        <w:rPr>
          <w:rFonts w:ascii="Times New Roman" w:hAnsi="Times New Roman" w:cs="Times New Roman" w:hint="eastAsia"/>
          <w:color w:val="000000" w:themeColor="text1"/>
        </w:rPr>
        <w:t>”按钮，则弹出</w:t>
      </w:r>
      <w:r>
        <w:rPr>
          <w:rFonts w:ascii="Times New Roman" w:hAnsi="Times New Roman" w:cs="Times New Roman" w:hint="eastAsia"/>
          <w:color w:val="000000" w:themeColor="text1"/>
        </w:rPr>
        <w:t>-</w:t>
      </w:r>
      <w:r>
        <w:rPr>
          <w:rFonts w:ascii="Times New Roman" w:hAnsi="Times New Roman" w:cs="Times New Roman" w:hint="eastAsia"/>
          <w:color w:val="000000" w:themeColor="text1"/>
        </w:rPr>
        <w:t>“客户信息补充”页面，之后“</w:t>
      </w:r>
      <w:r>
        <w:rPr>
          <w:rFonts w:ascii="Times New Roman" w:hAnsi="Times New Roman" w:cs="Times New Roman" w:hint="eastAsia"/>
          <w:color w:val="0070C0"/>
        </w:rPr>
        <w:t>保存信息</w:t>
      </w:r>
      <w:r>
        <w:rPr>
          <w:rFonts w:ascii="Times New Roman" w:hAnsi="Times New Roman" w:cs="Times New Roman" w:hint="eastAsia"/>
          <w:color w:val="000000" w:themeColor="text1"/>
        </w:rPr>
        <w:t>”，跳转“订单”页面。</w:t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 w:hint="eastAsia"/>
          <w:sz w:val="24"/>
        </w:rPr>
        <w:t>订单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设置订单交易模式，添加</w:t>
      </w:r>
      <w:commentRangeStart w:id="11"/>
      <w:r>
        <w:rPr>
          <w:rFonts w:ascii="Times New Roman" w:hAnsi="Times New Roman" w:cs="Times New Roman" w:hint="eastAsia"/>
          <w:sz w:val="24"/>
        </w:rPr>
        <w:t>订单详细信息</w:t>
      </w:r>
      <w:commentRangeEnd w:id="11"/>
      <w:r>
        <w:commentReference w:id="11"/>
      </w:r>
      <w:r>
        <w:rPr>
          <w:rFonts w:ascii="Times New Roman" w:hAnsi="Times New Roman" w:cs="Times New Roman" w:hint="eastAsia"/>
          <w:sz w:val="24"/>
        </w:rPr>
        <w:t>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2460"/>
      </w:tblGrid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交易模式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指派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竞价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commentRangeStart w:id="12"/>
            <w:r>
              <w:rPr>
                <w:rFonts w:ascii="Times New Roman" w:hAnsi="Times New Roman" w:cs="Times New Roman" w:hint="eastAsia"/>
                <w:szCs w:val="21"/>
              </w:rPr>
              <w:t>服务半径</w:t>
            </w:r>
          </w:p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（竞价模式可用）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E36C0A" w:themeColor="accent6" w:themeShade="BF"/>
                <w:szCs w:val="21"/>
              </w:rPr>
              <w:t>000</w:t>
            </w:r>
            <w:r>
              <w:rPr>
                <w:rFonts w:ascii="Times New Roman" w:hAnsi="Times New Roman" w:cs="Times New Roman" w:hint="eastAsia"/>
                <w:szCs w:val="21"/>
              </w:rPr>
              <w:t>km</w:t>
            </w:r>
            <w:r>
              <w:rPr>
                <w:rFonts w:ascii="Times New Roman" w:hAnsi="Times New Roman" w:cs="Times New Roman" w:hint="eastAsia"/>
                <w:szCs w:val="21"/>
              </w:rPr>
              <w:t>，解释：筛选距您指定半径以内的检测机构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平台系统后台自动匹配，并只显示范围内的机构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自定义，默认</w:t>
            </w:r>
            <w:r>
              <w:rPr>
                <w:rFonts w:ascii="Times New Roman" w:hAnsi="Times New Roman" w:cs="Times New Roman" w:hint="eastAsia"/>
                <w:szCs w:val="21"/>
              </w:rPr>
              <w:t>500km</w:t>
            </w:r>
            <w:commentRangeEnd w:id="12"/>
            <w:r>
              <w:commentReference w:id="12"/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--</w:t>
            </w:r>
            <w:r>
              <w:rPr>
                <w:rFonts w:ascii="Times New Roman" w:hAnsi="Times New Roman" w:cs="Times New Roman" w:hint="eastAsia"/>
                <w:szCs w:val="21"/>
              </w:rPr>
              <w:t>指派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指派模式，右侧显示平台所有机构，由用户选择，用户输入内容即可检索，提交订单之后将该订单推送至所选指派机构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下拉选择，默认为空，且在提交订单时对空值进行判定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--</w:t>
            </w:r>
            <w:r>
              <w:rPr>
                <w:rFonts w:ascii="Times New Roman" w:hAnsi="Times New Roman" w:cs="Times New Roman" w:hint="eastAsia"/>
                <w:szCs w:val="21"/>
              </w:rPr>
              <w:t>竞价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选择竞价模式提交订单之后就将该订单推送至所有检测机构，检测机构报价，根据报价选择指派检测机构。竞价价格为最终价格。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commentRangeStart w:id="13"/>
            <w:r>
              <w:rPr>
                <w:rFonts w:ascii="Times New Roman" w:hAnsi="Times New Roman" w:cs="Times New Roman" w:hint="eastAsia"/>
                <w:szCs w:val="21"/>
              </w:rPr>
              <w:t>订单分包（是，下拉（</w:t>
            </w:r>
            <w:r>
              <w:rPr>
                <w:rFonts w:ascii="Times New Roman" w:hAnsi="Times New Roman" w:cs="Times New Roman" w:hint="eastAsia"/>
                <w:szCs w:val="21"/>
              </w:rPr>
              <w:t>1/2/3/4/5</w:t>
            </w:r>
            <w:r>
              <w:rPr>
                <w:rFonts w:ascii="Times New Roman" w:hAnsi="Times New Roman" w:cs="Times New Roman" w:hint="eastAsia"/>
                <w:szCs w:val="21"/>
              </w:rPr>
              <w:t>）？，默认为否）</w:t>
            </w:r>
            <w:commentRangeEnd w:id="13"/>
            <w:r w:rsidR="008612A4">
              <w:rPr>
                <w:rStyle w:val="a9"/>
              </w:rPr>
              <w:commentReference w:id="13"/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commentRangeStart w:id="14"/>
            <w:r>
              <w:rPr>
                <w:rFonts w:ascii="Times New Roman" w:hAnsi="Times New Roman" w:cs="Times New Roman" w:hint="eastAsia"/>
                <w:szCs w:val="21"/>
              </w:rPr>
              <w:t>说明：订单分包是指中标单位可将此订单</w:t>
            </w:r>
            <w:r>
              <w:rPr>
                <w:rFonts w:ascii="Times New Roman" w:hAnsi="Times New Roman" w:cs="Times New Roman" w:hint="eastAsia"/>
                <w:szCs w:val="21"/>
              </w:rPr>
              <w:t>90%</w:t>
            </w:r>
            <w:r>
              <w:rPr>
                <w:rFonts w:ascii="Times New Roman" w:hAnsi="Times New Roman" w:cs="Times New Roman" w:hint="eastAsia"/>
                <w:szCs w:val="21"/>
              </w:rPr>
              <w:t>的检测任务交由其他检测机构完成，建议分包方少于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家。</w:t>
            </w:r>
            <w:commentRangeEnd w:id="14"/>
            <w:r>
              <w:commentReference w:id="14"/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commentRangeStart w:id="15"/>
            <w:r>
              <w:rPr>
                <w:rFonts w:ascii="Times New Roman" w:hAnsi="Times New Roman" w:cs="Times New Roman" w:hint="eastAsia"/>
                <w:szCs w:val="21"/>
              </w:rPr>
              <w:t>竞价周期，单个订单的竞价时长为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szCs w:val="21"/>
              </w:rPr>
              <w:t>天，从下单开始计时。</w:t>
            </w:r>
            <w:commentRangeEnd w:id="15"/>
            <w:r>
              <w:commentReference w:id="15"/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配送方式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送检——顺丰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自主配送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现场检测——机构上门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客户接送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送检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现场检测，下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第一联系人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自主填写此订单联系人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拉内容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来源于该客户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联系电话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由系统数据库根据选择人员自动匹配，无法匹配则手动填写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自适应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第二联系人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自主填写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填写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联系电话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由系统数据库根据选择人员自动匹配，无法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匹配则手动填写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自适应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交易账户类型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公司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拉选择</w:t>
            </w:r>
            <w:proofErr w:type="gramEnd"/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发票信息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发票类型：普票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专票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发票抬头：</w:t>
            </w:r>
          </w:p>
          <w:p w:rsidR="00FE3DCC" w:rsidRDefault="00C52C1B">
            <w:pPr>
              <w:pStyle w:val="2"/>
              <w:numPr>
                <w:ilvl w:val="0"/>
                <w:numId w:val="4"/>
              </w:numPr>
              <w:ind w:left="0"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普票：交易账户为公司，公司名称（发票抬头）自动匹配企业名称，交易账户为个人，则为空</w:t>
            </w:r>
          </w:p>
          <w:p w:rsidR="00FE3DCC" w:rsidRDefault="00C52C1B">
            <w:pPr>
              <w:pStyle w:val="2"/>
              <w:numPr>
                <w:ilvl w:val="0"/>
                <w:numId w:val="4"/>
              </w:numPr>
              <w:ind w:left="0"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专票：公司名称（发票抬头）自动匹配企业名称、公司地址默认为企业登记地址（可自定义）、纳税人识别号、开户行、银行账号、电话号码（座机）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明细：检测费、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项（默认）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发票类型下拉选择，发票抬头根据类型的选择填写相应的信息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自定义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发布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点击“发布”将订单信息推送至检测机构，指派模式则推送至指定机构，竞价模式推送至所有具备能力（已提交资质信息）的机构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点击后弹出“订单发布成功”消息，且给出“订单详情”和“继续下单”两个选项。同时，计量器具管理页面，将所有在运行订单内的计量器具灰色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可操作状态，放置于页面末尾。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完成时间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szCs w:val="21"/>
              </w:rPr>
              <w:t>工作日，不包含配送时间。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commentRangeStart w:id="16"/>
            <w:r>
              <w:rPr>
                <w:rFonts w:ascii="Times New Roman" w:hAnsi="Times New Roman" w:cs="Times New Roman" w:hint="eastAsia"/>
                <w:szCs w:val="21"/>
              </w:rPr>
              <w:t>5~15</w:t>
            </w:r>
            <w:r>
              <w:rPr>
                <w:rFonts w:ascii="Times New Roman" w:hAnsi="Times New Roman" w:cs="Times New Roman" w:hint="eastAsia"/>
                <w:szCs w:val="21"/>
              </w:rPr>
              <w:t>，下拉选择，默认为</w:t>
            </w: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  <w:commentRangeEnd w:id="16"/>
            <w:r>
              <w:commentReference w:id="16"/>
            </w:r>
          </w:p>
        </w:tc>
      </w:tr>
    </w:tbl>
    <w:p w:rsidR="00FE3DCC" w:rsidRDefault="00FE3DCC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订单管理</w:t>
      </w:r>
    </w:p>
    <w:p w:rsidR="00FE3DCC" w:rsidRDefault="00C52C1B">
      <w:pPr>
        <w:pStyle w:val="1"/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罗列所有订单，时间倒序排列。包含：编号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订单编号、</w:t>
      </w:r>
      <w:r>
        <w:rPr>
          <w:rFonts w:ascii="Times New Roman" w:hAnsi="Times New Roman" w:cs="Times New Roman" w:hint="eastAsia"/>
          <w:color w:val="0070C0"/>
          <w:sz w:val="24"/>
        </w:rPr>
        <w:t>计量器具（可点击）</w:t>
      </w:r>
      <w:r>
        <w:rPr>
          <w:rFonts w:ascii="Times New Roman" w:hAnsi="Times New Roman" w:cs="Times New Roman" w:hint="eastAsia"/>
          <w:sz w:val="24"/>
        </w:rPr>
        <w:t>、交易模式、配送方式、检测机构、</w:t>
      </w:r>
      <w:r>
        <w:rPr>
          <w:rFonts w:ascii="Times New Roman" w:hAnsi="Times New Roman" w:cs="Times New Roman" w:hint="eastAsia"/>
          <w:color w:val="0070C0"/>
          <w:sz w:val="24"/>
        </w:rPr>
        <w:t>最新状态（可点击查阅物流信息和检测流程信息）</w:t>
      </w:r>
      <w:r>
        <w:rPr>
          <w:rFonts w:ascii="Times New Roman" w:hAnsi="Times New Roman" w:cs="Times New Roman" w:hint="eastAsia"/>
          <w:sz w:val="24"/>
        </w:rPr>
        <w:t>，对已接单的订单可显示费用（</w:t>
      </w:r>
      <w:r>
        <w:rPr>
          <w:rFonts w:ascii="Times New Roman" w:hAnsi="Times New Roman" w:cs="Times New Roman" w:hint="eastAsia"/>
          <w:szCs w:val="21"/>
        </w:rPr>
        <w:t>检测费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配送费</w:t>
      </w:r>
      <w:r>
        <w:rPr>
          <w:rFonts w:ascii="Times New Roman" w:hAnsi="Times New Roman" w:cs="Times New Roman" w:hint="eastAsia"/>
          <w:sz w:val="24"/>
        </w:rPr>
        <w:t>），</w:t>
      </w:r>
      <w:proofErr w:type="gramStart"/>
      <w:r>
        <w:rPr>
          <w:rFonts w:ascii="Times New Roman" w:hAnsi="Times New Roman" w:cs="Times New Roman" w:hint="eastAsia"/>
          <w:sz w:val="24"/>
        </w:rPr>
        <w:t>勾</w:t>
      </w:r>
      <w:proofErr w:type="gramEnd"/>
      <w:r>
        <w:rPr>
          <w:rFonts w:ascii="Times New Roman" w:hAnsi="Times New Roman" w:cs="Times New Roman" w:hint="eastAsia"/>
          <w:sz w:val="24"/>
        </w:rPr>
        <w:t>选后进行付款操作（转账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汇款）。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2126"/>
        <w:gridCol w:w="2127"/>
        <w:gridCol w:w="2460"/>
      </w:tblGrid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253" w:type="dxa"/>
            <w:gridSpan w:val="2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编号</w:t>
            </w:r>
          </w:p>
        </w:tc>
        <w:tc>
          <w:tcPr>
            <w:tcW w:w="4253" w:type="dxa"/>
            <w:gridSpan w:val="2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付款之后由“编号”变成“订单编号”，编码规则</w:t>
            </w:r>
            <w:r>
              <w:rPr>
                <w:rFonts w:ascii="Times New Roman" w:hAnsi="Times New Roman" w:cs="Times New Roman" w:hint="eastAsia"/>
                <w:szCs w:val="21"/>
              </w:rPr>
              <w:t>A000001</w:t>
            </w:r>
            <w:r>
              <w:rPr>
                <w:rFonts w:ascii="Times New Roman" w:hAnsi="Times New Roman" w:cs="Times New Roman" w:hint="eastAsia"/>
                <w:szCs w:val="21"/>
              </w:rPr>
              <w:t>自增长</w:t>
            </w: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计量器具</w:t>
            </w:r>
          </w:p>
        </w:tc>
        <w:tc>
          <w:tcPr>
            <w:tcW w:w="4253" w:type="dxa"/>
            <w:gridSpan w:val="2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计量器具</w:t>
            </w:r>
            <w:r>
              <w:rPr>
                <w:rFonts w:ascii="Times New Roman" w:hAnsi="Times New Roman" w:cs="Times New Roman" w:hint="eastAsia"/>
                <w:szCs w:val="21"/>
              </w:rPr>
              <w:t>”，点击可查看该订单所含设备的基本信息，包括：计量器具名称、型号、计量器具编号、专业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检测方式（对检测机构修改过的检测方式进行加亮显示）、价格（订单确认后显示每台设备的检测价格）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显示第一台计量器具的名称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，例如：电磁流量计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交易模式</w:t>
            </w:r>
          </w:p>
        </w:tc>
        <w:tc>
          <w:tcPr>
            <w:tcW w:w="4253" w:type="dxa"/>
            <w:gridSpan w:val="2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指派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竞价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直接显示</w:t>
            </w:r>
          </w:p>
        </w:tc>
      </w:tr>
      <w:tr w:rsidR="00FE3DCC">
        <w:trPr>
          <w:trHeight w:val="263"/>
        </w:trPr>
        <w:tc>
          <w:tcPr>
            <w:tcW w:w="1809" w:type="dxa"/>
            <w:vMerge w:val="restart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配送方式</w:t>
            </w:r>
          </w:p>
        </w:tc>
        <w:tc>
          <w:tcPr>
            <w:tcW w:w="2126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送检</w:t>
            </w:r>
          </w:p>
        </w:tc>
        <w:tc>
          <w:tcPr>
            <w:tcW w:w="2127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现场检定</w:t>
            </w:r>
          </w:p>
        </w:tc>
        <w:tc>
          <w:tcPr>
            <w:tcW w:w="2460" w:type="dxa"/>
            <w:vMerge w:val="restart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直接显示</w:t>
            </w:r>
          </w:p>
        </w:tc>
      </w:tr>
      <w:tr w:rsidR="00FE3DCC">
        <w:trPr>
          <w:trHeight w:val="263"/>
        </w:trPr>
        <w:tc>
          <w:tcPr>
            <w:tcW w:w="1809" w:type="dxa"/>
            <w:vMerge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顺丰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自主配送</w:t>
            </w:r>
          </w:p>
        </w:tc>
        <w:tc>
          <w:tcPr>
            <w:tcW w:w="2127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机构上门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客户接送</w:t>
            </w:r>
          </w:p>
        </w:tc>
        <w:tc>
          <w:tcPr>
            <w:tcW w:w="2460" w:type="dxa"/>
            <w:vMerge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检测机构</w:t>
            </w:r>
          </w:p>
        </w:tc>
        <w:tc>
          <w:tcPr>
            <w:tcW w:w="4253" w:type="dxa"/>
            <w:gridSpan w:val="2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机构名称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竞价模式下在竞价时间内显示“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请选择</w:t>
            </w:r>
            <w:r>
              <w:rPr>
                <w:rFonts w:ascii="Times New Roman" w:hAnsi="Times New Roman" w:cs="Times New Roman" w:hint="eastAsia"/>
                <w:szCs w:val="21"/>
              </w:rPr>
              <w:t>”，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弹窗显示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各计量器具机构的报价，点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选之后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点击页面顶部“选择”按钮，即确定某家机构中标，点击“机构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”可显示该机构的简介、资质详情和客户评分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评价。</w:t>
            </w:r>
          </w:p>
          <w:tbl>
            <w:tblPr>
              <w:tblStyle w:val="aa"/>
              <w:tblW w:w="3998" w:type="dxa"/>
              <w:tblLayout w:type="fixed"/>
              <w:tblLook w:val="04A0" w:firstRow="1" w:lastRow="0" w:firstColumn="1" w:lastColumn="0" w:noHBand="0" w:noVBand="1"/>
            </w:tblPr>
            <w:tblGrid>
              <w:gridCol w:w="623"/>
              <w:gridCol w:w="623"/>
              <w:gridCol w:w="626"/>
              <w:gridCol w:w="425"/>
              <w:gridCol w:w="709"/>
              <w:gridCol w:w="425"/>
              <w:gridCol w:w="567"/>
            </w:tblGrid>
            <w:tr w:rsidR="00FE3DCC">
              <w:tc>
                <w:tcPr>
                  <w:tcW w:w="623" w:type="dxa"/>
                  <w:vMerge w:val="restart"/>
                  <w:vAlign w:val="center"/>
                </w:tcPr>
                <w:p w:rsidR="00FE3DCC" w:rsidRDefault="00C52C1B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6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21"/>
                    </w:rPr>
                    <w:t>计量器具名称</w:t>
                  </w:r>
                </w:p>
              </w:tc>
              <w:tc>
                <w:tcPr>
                  <w:tcW w:w="623" w:type="dxa"/>
                  <w:vMerge w:val="restart"/>
                  <w:vAlign w:val="center"/>
                </w:tcPr>
                <w:p w:rsidR="00FE3DCC" w:rsidRDefault="00C52C1B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6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21"/>
                    </w:rPr>
                    <w:t>型号规格</w:t>
                  </w:r>
                </w:p>
              </w:tc>
              <w:tc>
                <w:tcPr>
                  <w:tcW w:w="1051" w:type="dxa"/>
                  <w:gridSpan w:val="2"/>
                  <w:vAlign w:val="center"/>
                </w:tcPr>
                <w:p w:rsidR="00FE3DCC" w:rsidRDefault="00C52C1B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6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21"/>
                    </w:rPr>
                    <w:t>机构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21"/>
                    </w:rPr>
                    <w:t xml:space="preserve">1  </w:t>
                  </w:r>
                  <w:r>
                    <w:rPr>
                      <w:rFonts w:ascii="宋体" w:eastAsia="宋体" w:hAnsi="宋体" w:cs="Times New Roman" w:hint="eastAsia"/>
                      <w:sz w:val="16"/>
                      <w:szCs w:val="21"/>
                    </w:rPr>
                    <w:t>〇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:rsidR="00FE3DCC" w:rsidRDefault="00C52C1B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6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21"/>
                    </w:rPr>
                    <w:t>机构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21"/>
                    </w:rPr>
                    <w:t xml:space="preserve">2  </w:t>
                  </w:r>
                  <w:r>
                    <w:rPr>
                      <w:rFonts w:ascii="宋体" w:eastAsia="宋体" w:hAnsi="宋体" w:cs="Times New Roman" w:hint="eastAsia"/>
                      <w:sz w:val="16"/>
                      <w:szCs w:val="21"/>
                    </w:rPr>
                    <w:t>〇</w:t>
                  </w:r>
                </w:p>
              </w:tc>
              <w:tc>
                <w:tcPr>
                  <w:tcW w:w="567" w:type="dxa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</w:tr>
            <w:tr w:rsidR="00FE3DCC">
              <w:tc>
                <w:tcPr>
                  <w:tcW w:w="623" w:type="dxa"/>
                  <w:vMerge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6"/>
                      <w:szCs w:val="21"/>
                    </w:rPr>
                  </w:pPr>
                </w:p>
              </w:tc>
              <w:tc>
                <w:tcPr>
                  <w:tcW w:w="623" w:type="dxa"/>
                  <w:vMerge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6"/>
                      <w:szCs w:val="21"/>
                    </w:rPr>
                  </w:pPr>
                </w:p>
              </w:tc>
              <w:tc>
                <w:tcPr>
                  <w:tcW w:w="626" w:type="dxa"/>
                  <w:vAlign w:val="center"/>
                </w:tcPr>
                <w:p w:rsidR="00FE3DCC" w:rsidRDefault="00C52C1B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6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21"/>
                    </w:rPr>
                    <w:t>检测方式</w:t>
                  </w:r>
                </w:p>
              </w:tc>
              <w:tc>
                <w:tcPr>
                  <w:tcW w:w="425" w:type="dxa"/>
                  <w:vAlign w:val="center"/>
                </w:tcPr>
                <w:p w:rsidR="00FE3DCC" w:rsidRDefault="00C52C1B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6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21"/>
                    </w:rPr>
                    <w:t>报价</w:t>
                  </w:r>
                </w:p>
              </w:tc>
              <w:tc>
                <w:tcPr>
                  <w:tcW w:w="709" w:type="dxa"/>
                  <w:vAlign w:val="center"/>
                </w:tcPr>
                <w:p w:rsidR="00FE3DCC" w:rsidRDefault="00C52C1B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6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21"/>
                    </w:rPr>
                    <w:t>检测方式</w:t>
                  </w:r>
                </w:p>
              </w:tc>
              <w:tc>
                <w:tcPr>
                  <w:tcW w:w="425" w:type="dxa"/>
                  <w:vAlign w:val="center"/>
                </w:tcPr>
                <w:p w:rsidR="00FE3DCC" w:rsidRDefault="00C52C1B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6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21"/>
                    </w:rPr>
                    <w:t>报价</w:t>
                  </w:r>
                </w:p>
              </w:tc>
              <w:tc>
                <w:tcPr>
                  <w:tcW w:w="567" w:type="dxa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</w:tr>
            <w:tr w:rsidR="00FE3DCC">
              <w:tc>
                <w:tcPr>
                  <w:tcW w:w="623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623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626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567" w:type="dxa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  <w:u w:val="single"/>
                    </w:rPr>
                  </w:pPr>
                </w:p>
              </w:tc>
            </w:tr>
            <w:tr w:rsidR="00FE3DCC">
              <w:tc>
                <w:tcPr>
                  <w:tcW w:w="623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623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626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425" w:type="dxa"/>
                  <w:vAlign w:val="center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  <w:tc>
                <w:tcPr>
                  <w:tcW w:w="567" w:type="dxa"/>
                </w:tcPr>
                <w:p w:rsidR="00FE3DCC" w:rsidRDefault="00FE3DCC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sz w:val="18"/>
                      <w:szCs w:val="21"/>
                    </w:rPr>
                  </w:pPr>
                </w:p>
              </w:tc>
            </w:tr>
          </w:tbl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指派模式直接显示，竞价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模式下，确定机构之后显示机构名称，且其他机构该竞价订单消失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lastRenderedPageBreak/>
              <w:t>最新状态</w:t>
            </w:r>
          </w:p>
        </w:tc>
        <w:tc>
          <w:tcPr>
            <w:tcW w:w="4253" w:type="dxa"/>
            <w:gridSpan w:val="2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点击“最新状态”弹窗：指派模式下，显示“等待机构确认”——确认完毕后“收件中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”——顺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丰显示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“物流信息”——收到设备“检测中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”——检测完毕“检测完毕”——顺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丰显示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“物流信息”，客户确认收件、发票和证书后“订单完成</w:t>
            </w:r>
            <w:r>
              <w:rPr>
                <w:rFonts w:ascii="Times New Roman" w:hAnsi="Times New Roman" w:cs="Times New Roman"/>
                <w:szCs w:val="21"/>
              </w:rPr>
              <w:t>√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竞价模式下，显示“竞价中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”，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szCs w:val="21"/>
              </w:rPr>
              <w:t>天竞价过程中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检测机构</w:t>
            </w:r>
            <w:r>
              <w:rPr>
                <w:rFonts w:ascii="Times New Roman" w:hAnsi="Times New Roman" w:cs="Times New Roman" w:hint="eastAsia"/>
                <w:szCs w:val="21"/>
              </w:rPr>
              <w:t>”栏加亮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显示“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请选择</w:t>
            </w:r>
            <w:r>
              <w:rPr>
                <w:rFonts w:ascii="Times New Roman" w:hAnsi="Times New Roman" w:cs="Times New Roman" w:hint="eastAsia"/>
                <w:szCs w:val="21"/>
              </w:rPr>
              <w:t>”，选择后显示“竞价完毕”——“收件中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”，之后同上</w:t>
            </w:r>
          </w:p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“订单取消”，在指定模式下因机构报价不合理，或者竞价过程中取消的订单，订单状态显示，且除“计量器具”外的所有项均不可操作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可点击，查看订单状态列表，时间由近及远</w:t>
            </w:r>
          </w:p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“竞价完毕”时消息推送，客户选择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费用</w:t>
            </w:r>
          </w:p>
        </w:tc>
        <w:tc>
          <w:tcPr>
            <w:tcW w:w="4253" w:type="dxa"/>
            <w:gridSpan w:val="2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在机构确认（“最新状态”显示“收件中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”）之后，显示合计：</w:t>
            </w:r>
            <w:r>
              <w:rPr>
                <w:rFonts w:ascii="Times New Roman" w:hAnsi="Times New Roman" w:cs="Times New Roman" w:hint="eastAsia"/>
                <w:szCs w:val="21"/>
              </w:rPr>
              <w:t>000</w:t>
            </w:r>
            <w:r>
              <w:rPr>
                <w:rFonts w:ascii="Times New Roman" w:hAnsi="Times New Roman" w:cs="Times New Roman" w:hint="eastAsia"/>
                <w:szCs w:val="21"/>
              </w:rPr>
              <w:t>元（含配送费：</w:t>
            </w:r>
            <w:r>
              <w:rPr>
                <w:rFonts w:ascii="Times New Roman" w:hAnsi="Times New Roman" w:cs="Times New Roman" w:hint="eastAsia"/>
                <w:szCs w:val="21"/>
              </w:rPr>
              <w:t>000</w:t>
            </w:r>
            <w:r>
              <w:rPr>
                <w:rFonts w:ascii="Times New Roman" w:hAnsi="Times New Roman" w:cs="Times New Roman" w:hint="eastAsia"/>
                <w:szCs w:val="21"/>
              </w:rPr>
              <w:t>元）（费用来自机构端和平台运费系统）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可点击查看订单费用详情，检测费</w:t>
            </w:r>
            <w:r>
              <w:rPr>
                <w:rFonts w:ascii="Times New Roman" w:hAnsi="Times New Roman" w:cs="Times New Roman" w:hint="eastAsia"/>
                <w:szCs w:val="21"/>
              </w:rPr>
              <w:t>000</w:t>
            </w:r>
            <w:r>
              <w:rPr>
                <w:rFonts w:ascii="Times New Roman" w:hAnsi="Times New Roman" w:cs="Times New Roman" w:hint="eastAsia"/>
                <w:szCs w:val="21"/>
              </w:rPr>
              <w:t>（计量器具名称、型号规格、检测费）和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配送费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000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缴费</w:t>
            </w:r>
          </w:p>
        </w:tc>
        <w:tc>
          <w:tcPr>
            <w:tcW w:w="4253" w:type="dxa"/>
            <w:gridSpan w:val="2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最新状态显示“收件中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”，该栏显示“缴费”或者“取消订单”（只针对指派模式和“竞价中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”），点击“缴费”按钮跳转缴费页面，点击“取消订单”则提示“是否取消此订单”，“确认”则订单取消，订单状态显示“订单取消”，缴费之后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《凹凸平台检测服务合同》</w:t>
            </w:r>
            <w:r>
              <w:rPr>
                <w:rFonts w:ascii="Times New Roman" w:hAnsi="Times New Roman" w:cs="Times New Roman" w:hint="eastAsia"/>
                <w:szCs w:val="21"/>
              </w:rPr>
              <w:t>生效，订单不可取消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在最新状态显示“检测完毕”时，该栏显示“确认收货”（</w:t>
            </w: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szCs w:val="21"/>
              </w:rPr>
              <w:t>个工作日内不操作，系统默认收货），点击“确认收货”则表示订单完成，跳转评价页面。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commentRangeStart w:id="17"/>
            <w:r>
              <w:rPr>
                <w:rFonts w:ascii="Times New Roman" w:hAnsi="Times New Roman" w:cs="Times New Roman" w:hint="eastAsia"/>
                <w:szCs w:val="21"/>
              </w:rPr>
              <w:t>银行缴费接口</w:t>
            </w:r>
            <w:commentRangeEnd w:id="17"/>
            <w:r w:rsidR="0035338E">
              <w:rPr>
                <w:rStyle w:val="a9"/>
              </w:rPr>
              <w:commentReference w:id="17"/>
            </w:r>
          </w:p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“确认收货”之后，客户对检测机构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作出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评分和评价</w:t>
            </w:r>
          </w:p>
        </w:tc>
      </w:tr>
    </w:tbl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注：付款操作参考淘宝。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证书管理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根据系统电子证书编号自动排列。在页面顶部可按计量器具名称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编号进行搜索，</w:t>
      </w:r>
      <w:r>
        <w:rPr>
          <w:rFonts w:ascii="Times New Roman" w:hAnsi="Times New Roman" w:cs="Times New Roman" w:hint="eastAsia"/>
          <w:sz w:val="24"/>
        </w:rPr>
        <w:lastRenderedPageBreak/>
        <w:t>可</w:t>
      </w:r>
      <w:r>
        <w:rPr>
          <w:rFonts w:ascii="Times New Roman" w:hAnsi="Times New Roman" w:cs="Times New Roman" w:hint="eastAsia"/>
          <w:color w:val="000000" w:themeColor="text1"/>
          <w:sz w:val="24"/>
        </w:rPr>
        <w:t>下拉筛选：</w:t>
      </w:r>
      <w:r>
        <w:rPr>
          <w:rFonts w:ascii="Times New Roman" w:hAnsi="Times New Roman" w:cs="Times New Roman" w:hint="eastAsia"/>
          <w:sz w:val="24"/>
        </w:rPr>
        <w:t>管理部门、专业，进行证书的分类查询和统计。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3969"/>
        <w:gridCol w:w="2460"/>
      </w:tblGrid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3969" w:type="dxa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证书编号</w:t>
            </w:r>
          </w:p>
        </w:tc>
        <w:tc>
          <w:tcPr>
            <w:tcW w:w="3969" w:type="dxa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 w:val="24"/>
              </w:rPr>
              <w:t>电子证书</w:t>
            </w:r>
          </w:p>
        </w:tc>
        <w:tc>
          <w:tcPr>
            <w:tcW w:w="3969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点击“证书”可查看打印，但不能下载。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点击“历史记录”可跳转该设备的所有历史证书页面，按“检测日期”倒序排列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证书带二维码，是电子证书编号。</w:t>
            </w: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color w:val="0070C0"/>
                <w:sz w:val="24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管理部门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计量器具名称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型号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计量器具编号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专业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检测周期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209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检测日期</w:t>
            </w:r>
          </w:p>
        </w:tc>
        <w:tc>
          <w:tcPr>
            <w:tcW w:w="3969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检测机构信息查询</w:t>
      </w:r>
    </w:p>
    <w:p w:rsidR="00FE3DCC" w:rsidRDefault="00C52C1B">
      <w:pPr>
        <w:pStyle w:val="1"/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当企业添加了计量器具信息之后，此模块才显示，以屏蔽检测机构恶意注册行为。</w:t>
      </w:r>
    </w:p>
    <w:p w:rsidR="00FE3DCC" w:rsidRDefault="00C52C1B">
      <w:pPr>
        <w:pStyle w:val="1"/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显示：机构</w:t>
      </w:r>
      <w:r>
        <w:rPr>
          <w:rFonts w:ascii="Times New Roman" w:hAnsi="Times New Roman" w:cs="Times New Roman" w:hint="eastAsia"/>
          <w:sz w:val="24"/>
        </w:rPr>
        <w:t>Logo</w:t>
      </w:r>
      <w:r>
        <w:rPr>
          <w:rFonts w:ascii="Times New Roman" w:hAnsi="Times New Roman" w:cs="Times New Roman" w:hint="eastAsia"/>
          <w:sz w:val="24"/>
        </w:rPr>
        <w:t>，机构名称、机构简介、检测范围（资质扫描件，水印显示）和</w:t>
      </w:r>
      <w:commentRangeStart w:id="18"/>
      <w:r>
        <w:rPr>
          <w:rFonts w:ascii="Times New Roman" w:hAnsi="Times New Roman" w:cs="Times New Roman" w:hint="eastAsia"/>
          <w:sz w:val="24"/>
        </w:rPr>
        <w:t>明确的地理位置信息（地图显示）</w:t>
      </w:r>
      <w:commentRangeEnd w:id="18"/>
      <w:r>
        <w:commentReference w:id="18"/>
      </w:r>
      <w:r>
        <w:rPr>
          <w:rFonts w:ascii="Times New Roman" w:hAnsi="Times New Roman" w:cs="Times New Roman" w:hint="eastAsia"/>
          <w:sz w:val="24"/>
        </w:rPr>
        <w:t>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设置</w:t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基本信息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修改企业的基本信息（注册信息和补充信息），对组织机构代码和企业名称进行修改时需</w:t>
      </w:r>
      <w:commentRangeStart w:id="19"/>
      <w:r>
        <w:rPr>
          <w:rFonts w:ascii="Times New Roman" w:hAnsi="Times New Roman" w:cs="Times New Roman" w:hint="eastAsia"/>
          <w:sz w:val="24"/>
        </w:rPr>
        <w:t>联系客服后台核实处理</w:t>
      </w:r>
      <w:commentRangeEnd w:id="19"/>
      <w:r>
        <w:commentReference w:id="19"/>
      </w:r>
      <w:r>
        <w:rPr>
          <w:rFonts w:ascii="Times New Roman" w:hAnsi="Times New Roman" w:cs="Times New Roman" w:hint="eastAsia"/>
          <w:sz w:val="24"/>
        </w:rPr>
        <w:t>。</w:t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用户管理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企业对平台系统用户增删查改，并对其权限进行设置。用户管理的基本信息：</w:t>
      </w:r>
    </w:p>
    <w:tbl>
      <w:tblPr>
        <w:tblStyle w:val="aa"/>
        <w:tblW w:w="2748" w:type="dxa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056"/>
        <w:gridCol w:w="636"/>
      </w:tblGrid>
      <w:tr w:rsidR="00FE3DCC">
        <w:trPr>
          <w:jc w:val="center"/>
        </w:trPr>
        <w:tc>
          <w:tcPr>
            <w:tcW w:w="1056" w:type="dxa"/>
          </w:tcPr>
          <w:p w:rsidR="00FE3DCC" w:rsidRDefault="00C52C1B">
            <w:pPr>
              <w:pStyle w:val="1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手机号码</w:t>
            </w:r>
          </w:p>
        </w:tc>
        <w:tc>
          <w:tcPr>
            <w:tcW w:w="1056" w:type="dxa"/>
          </w:tcPr>
          <w:p w:rsidR="00FE3DCC" w:rsidRDefault="00C52C1B">
            <w:pPr>
              <w:pStyle w:val="1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真实姓名</w:t>
            </w:r>
          </w:p>
        </w:tc>
        <w:tc>
          <w:tcPr>
            <w:tcW w:w="636" w:type="dxa"/>
          </w:tcPr>
          <w:p w:rsidR="00FE3DCC" w:rsidRDefault="00C52C1B">
            <w:pPr>
              <w:pStyle w:val="1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权限</w:t>
            </w:r>
          </w:p>
        </w:tc>
      </w:tr>
      <w:tr w:rsidR="00FE3DCC">
        <w:trPr>
          <w:jc w:val="center"/>
        </w:trPr>
        <w:tc>
          <w:tcPr>
            <w:tcW w:w="1056" w:type="dxa"/>
          </w:tcPr>
          <w:p w:rsidR="00FE3DCC" w:rsidRDefault="00FE3DCC">
            <w:pPr>
              <w:pStyle w:val="1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</w:tcPr>
          <w:p w:rsidR="00FE3DCC" w:rsidRDefault="00FE3DCC">
            <w:pPr>
              <w:pStyle w:val="1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</w:tcPr>
          <w:p w:rsidR="00FE3DCC" w:rsidRDefault="00FE3DCC">
            <w:pPr>
              <w:pStyle w:val="1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注：默认首位注册用户为管理员，拥有所有权限，可转移管理员权限。</w:t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安全设置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密码修改、</w:t>
      </w:r>
      <w:commentRangeStart w:id="20"/>
      <w:r>
        <w:rPr>
          <w:rFonts w:ascii="Times New Roman" w:hAnsi="Times New Roman" w:cs="Times New Roman" w:hint="eastAsia"/>
          <w:sz w:val="24"/>
        </w:rPr>
        <w:t>第三方授权与验证：</w:t>
      </w:r>
      <w:proofErr w:type="gramStart"/>
      <w:r>
        <w:rPr>
          <w:rFonts w:ascii="Times New Roman" w:hAnsi="Times New Roman" w:cs="Times New Roman" w:hint="eastAsia"/>
          <w:sz w:val="24"/>
        </w:rPr>
        <w:t>微信</w:t>
      </w:r>
      <w:commentRangeEnd w:id="20"/>
      <w:proofErr w:type="gramEnd"/>
      <w:r>
        <w:commentReference w:id="20"/>
      </w:r>
      <w:r>
        <w:rPr>
          <w:rFonts w:ascii="Times New Roman" w:hAnsi="Times New Roman" w:cs="Times New Roman" w:hint="eastAsia"/>
          <w:sz w:val="24"/>
        </w:rPr>
        <w:t>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信息提示功能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对用户进行提醒：周期检定（对已经到期的计量器具进行提醒，</w:t>
      </w:r>
      <w:r>
        <w:rPr>
          <w:rFonts w:ascii="Times New Roman" w:hAnsi="Times New Roman" w:cs="Times New Roman" w:hint="eastAsia"/>
          <w:sz w:val="24"/>
          <w:highlight w:val="red"/>
        </w:rPr>
        <w:t>红色</w:t>
      </w:r>
      <w:r>
        <w:rPr>
          <w:rFonts w:ascii="Times New Roman" w:hAnsi="Times New Roman" w:cs="Times New Roman" w:hint="eastAsia"/>
          <w:sz w:val="24"/>
        </w:rPr>
        <w:t>；对快到期的计量器具进行提醒，</w:t>
      </w:r>
      <w:r>
        <w:rPr>
          <w:rFonts w:ascii="Times New Roman" w:hAnsi="Times New Roman" w:cs="Times New Roman" w:hint="eastAsia"/>
          <w:sz w:val="24"/>
          <w:highlight w:val="yellow"/>
        </w:rPr>
        <w:t>橙色</w:t>
      </w:r>
      <w:r>
        <w:rPr>
          <w:rFonts w:ascii="Times New Roman" w:hAnsi="Times New Roman" w:cs="Times New Roman" w:hint="eastAsia"/>
          <w:sz w:val="24"/>
        </w:rPr>
        <w:t>）、计量检定过程更新（对订单状态有更新的订单，进行提醒，状态加亮闪烁）。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commentRangeStart w:id="21"/>
      <w:r>
        <w:rPr>
          <w:rFonts w:ascii="Times New Roman" w:hAnsi="Times New Roman" w:cs="Times New Roman" w:hint="eastAsia"/>
          <w:b/>
          <w:sz w:val="24"/>
        </w:rPr>
        <w:lastRenderedPageBreak/>
        <w:t>客户端</w:t>
      </w:r>
      <w:r>
        <w:rPr>
          <w:rFonts w:ascii="Times New Roman" w:hAnsi="Times New Roman" w:cs="Times New Roman" w:hint="eastAsia"/>
          <w:b/>
          <w:sz w:val="24"/>
        </w:rPr>
        <w:t>APP</w:t>
      </w:r>
      <w:commentRangeEnd w:id="21"/>
      <w:r w:rsidR="00DD737C">
        <w:rPr>
          <w:rStyle w:val="a9"/>
        </w:rPr>
        <w:commentReference w:id="21"/>
      </w:r>
    </w:p>
    <w:p w:rsidR="00FE3DCC" w:rsidRDefault="00C52C1B">
      <w:pPr>
        <w:pStyle w:val="1"/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客户端</w:t>
      </w:r>
      <w:r>
        <w:rPr>
          <w:rFonts w:ascii="Times New Roman" w:hAnsi="Times New Roman" w:cs="Times New Roman" w:hint="eastAsia"/>
          <w:sz w:val="24"/>
        </w:rPr>
        <w:t>APP</w:t>
      </w:r>
      <w:r>
        <w:rPr>
          <w:rFonts w:ascii="Times New Roman" w:hAnsi="Times New Roman" w:cs="Times New Roman" w:hint="eastAsia"/>
          <w:sz w:val="24"/>
        </w:rPr>
        <w:t>显示计量器具管理和订单管理功能，重点在于提示信息的显示。计量器具管理可查看计量器具的基本信息，主要可查看“电子证书”，订单管理功能可及时查看订单最新状态，可进行除“缴费”以外的订单操作，点击“计量器具”可查看订单内所有计量器具信息。</w:t>
      </w:r>
    </w:p>
    <w:p w:rsidR="00FE3DCC" w:rsidRDefault="00C52C1B">
      <w:pPr>
        <w:pStyle w:val="1"/>
        <w:spacing w:line="360" w:lineRule="auto"/>
        <w:ind w:firstLine="560"/>
        <w:jc w:val="left"/>
        <w:rPr>
          <w:rFonts w:ascii="黑体" w:eastAsia="黑体" w:hAnsi="Times New Roman" w:cs="Times New Roman"/>
          <w:sz w:val="28"/>
        </w:rPr>
      </w:pPr>
      <w:r>
        <w:rPr>
          <w:rFonts w:ascii="黑体" w:eastAsia="黑体" w:hAnsi="Times New Roman" w:cs="Times New Roman" w:hint="eastAsia"/>
          <w:sz w:val="28"/>
        </w:rPr>
        <w:t>托管服务详情</w:t>
      </w:r>
    </w:p>
    <w:p w:rsidR="00FE3DCC" w:rsidRDefault="00C52C1B">
      <w:pPr>
        <w:pStyle w:val="1"/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客户在注册时或保存修改的基本信息时，选择托管服务之后，跳转托管服务详情页面，页面展示《托管服务合同》，同意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不同意，同意则跳转托管服务费缴费页面，不同意则页面关闭，托管服务的勾选框为空。</w:t>
      </w:r>
    </w:p>
    <w:p w:rsidR="00FE3DCC" w:rsidRDefault="00C52C1B">
      <w:pPr>
        <w:pStyle w:val="1"/>
        <w:spacing w:line="360" w:lineRule="auto"/>
        <w:ind w:firstLine="560"/>
        <w:jc w:val="left"/>
        <w:rPr>
          <w:rFonts w:ascii="黑体" w:eastAsia="黑体" w:hAnsi="Times New Roman" w:cs="Times New Roman"/>
          <w:sz w:val="28"/>
        </w:rPr>
      </w:pPr>
      <w:r>
        <w:rPr>
          <w:rFonts w:ascii="黑体" w:eastAsia="黑体" w:hAnsi="Times New Roman" w:cs="Times New Roman" w:hint="eastAsia"/>
          <w:sz w:val="28"/>
        </w:rPr>
        <w:t>银行接口输入信息</w:t>
      </w:r>
    </w:p>
    <w:p w:rsidR="00FE3DCC" w:rsidRDefault="00C52C1B">
      <w:pPr>
        <w:pStyle w:val="1"/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订单——交易时间、付款方、订单编号、订单金额（合计）、收款方</w:t>
      </w:r>
    </w:p>
    <w:p w:rsidR="00FE3DCC" w:rsidRDefault="00C52C1B">
      <w:pPr>
        <w:pStyle w:val="1"/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托管服务——交易时间、付款方、金额</w:t>
      </w:r>
    </w:p>
    <w:p w:rsidR="00FE3DCC" w:rsidRDefault="00FE3DCC">
      <w:pPr>
        <w:pStyle w:val="1"/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</w:p>
    <w:p w:rsidR="00FE3DCC" w:rsidRDefault="00FE3DCC">
      <w:pPr>
        <w:pStyle w:val="1"/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  <w:sectPr w:rsidR="00FE3D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3DCC" w:rsidRDefault="00C52C1B">
      <w:pPr>
        <w:pStyle w:val="1"/>
        <w:numPr>
          <w:ilvl w:val="0"/>
          <w:numId w:val="1"/>
        </w:numPr>
        <w:spacing w:line="360" w:lineRule="auto"/>
        <w:ind w:left="0" w:firstLineChars="0" w:firstLine="0"/>
        <w:jc w:val="left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lastRenderedPageBreak/>
        <w:t>检测机构端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功能模块：订单管理、任务管理、证书管理、检测记录、标准器管理、费用与报销、设置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首次登录之后默认显示“资格</w:t>
      </w:r>
      <w:r>
        <w:rPr>
          <w:rFonts w:ascii="Times New Roman" w:hAnsi="Times New Roman" w:cs="Times New Roman"/>
          <w:b/>
          <w:sz w:val="24"/>
        </w:rPr>
        <w:t>与资质</w:t>
      </w:r>
      <w:r>
        <w:rPr>
          <w:rFonts w:ascii="Times New Roman" w:hAnsi="Times New Roman" w:cs="Times New Roman" w:hint="eastAsia"/>
          <w:b/>
          <w:sz w:val="24"/>
        </w:rPr>
        <w:t>”信息添加页（弹窗）。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4820"/>
        <w:gridCol w:w="2460"/>
      </w:tblGrid>
      <w:tr w:rsidR="00FE3DCC">
        <w:tc>
          <w:tcPr>
            <w:tcW w:w="1242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82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242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营业执照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820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正本扫描件，</w:t>
            </w:r>
            <w:r>
              <w:rPr>
                <w:rFonts w:ascii="Times New Roman" w:hAnsi="Times New Roman" w:cs="Times New Roman"/>
                <w:szCs w:val="21"/>
              </w:rPr>
              <w:t>与资质文件一同</w:t>
            </w:r>
            <w:r>
              <w:rPr>
                <w:rFonts w:ascii="Times New Roman" w:hAnsi="Times New Roman" w:cs="Times New Roman" w:hint="eastAsia"/>
                <w:szCs w:val="21"/>
              </w:rPr>
              <w:t>需要</w:t>
            </w:r>
            <w:r>
              <w:rPr>
                <w:rFonts w:ascii="Times New Roman" w:hAnsi="Times New Roman" w:cs="Times New Roman"/>
                <w:szCs w:val="21"/>
              </w:rPr>
              <w:t>经过审核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注</w:t>
            </w:r>
            <w:r>
              <w:rPr>
                <w:rFonts w:ascii="Times New Roman" w:hAnsi="Times New Roman" w:cs="Times New Roman"/>
                <w:szCs w:val="21"/>
              </w:rPr>
              <w:t>：资质审核</w:t>
            </w:r>
            <w:r>
              <w:rPr>
                <w:rFonts w:ascii="Times New Roman" w:hAnsi="Times New Roman" w:cs="Times New Roman" w:hint="eastAsia"/>
                <w:szCs w:val="21"/>
              </w:rPr>
              <w:t>至少</w:t>
            </w:r>
            <w:r>
              <w:rPr>
                <w:rFonts w:ascii="Times New Roman" w:hAnsi="Times New Roman" w:cs="Times New Roman"/>
                <w:szCs w:val="21"/>
              </w:rPr>
              <w:t>需要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  <w:r>
              <w:rPr>
                <w:rFonts w:ascii="Times New Roman" w:hAnsi="Times New Roman" w:cs="Times New Roman"/>
                <w:szCs w:val="21"/>
              </w:rPr>
              <w:t>工作日</w:t>
            </w:r>
            <w:r>
              <w:rPr>
                <w:rFonts w:ascii="Times New Roman" w:hAnsi="Times New Roman" w:cs="Times New Roman" w:hint="eastAsia"/>
                <w:szCs w:val="21"/>
              </w:rPr>
              <w:t>，提交</w:t>
            </w:r>
            <w:r>
              <w:rPr>
                <w:rFonts w:ascii="Times New Roman" w:hAnsi="Times New Roman" w:cs="Times New Roman"/>
                <w:szCs w:val="21"/>
              </w:rPr>
              <w:t>资料后请</w:t>
            </w:r>
            <w:r>
              <w:rPr>
                <w:rFonts w:ascii="Times New Roman" w:hAnsi="Times New Roman" w:cs="Times New Roman" w:hint="eastAsia"/>
                <w:szCs w:val="21"/>
              </w:rPr>
              <w:t>您</w:t>
            </w:r>
            <w:r>
              <w:rPr>
                <w:rFonts w:ascii="Times New Roman" w:hAnsi="Times New Roman" w:cs="Times New Roman"/>
                <w:szCs w:val="21"/>
              </w:rPr>
              <w:t>耐心等待并及时查阅。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提交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审核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>
              <w:rPr>
                <w:rFonts w:ascii="Times New Roman" w:hAnsi="Times New Roman" w:cs="Times New Roman"/>
                <w:szCs w:val="21"/>
              </w:rPr>
              <w:t>通过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提交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审核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不通过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提交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审核</w:t>
            </w:r>
          </w:p>
        </w:tc>
      </w:tr>
      <w:tr w:rsidR="00FE3DCC">
        <w:tc>
          <w:tcPr>
            <w:tcW w:w="1242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资质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820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获取的资质，下拉选择，并上传对应授权扫描件，进行资质审核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包括：检验检测机构资质认定证书（正面）、法定计量检定机构计量授权证书（正面）、</w:t>
            </w:r>
            <w:r>
              <w:rPr>
                <w:rFonts w:ascii="Times New Roman" w:hAnsi="Times New Roman" w:cs="Times New Roman" w:hint="eastAsia"/>
                <w:szCs w:val="21"/>
              </w:rPr>
              <w:t>CNAS</w:t>
            </w:r>
            <w:r>
              <w:rPr>
                <w:rFonts w:ascii="Times New Roman" w:hAnsi="Times New Roman" w:cs="Times New Roman" w:hint="eastAsia"/>
                <w:szCs w:val="21"/>
              </w:rPr>
              <w:t>（正面、背面），证书编号，并与系统后台证监委数据库核实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□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《材料</w:t>
            </w:r>
            <w:r>
              <w:rPr>
                <w:rFonts w:ascii="Times New Roman" w:hAnsi="Times New Roman" w:cs="Times New Roman"/>
                <w:color w:val="0070C0"/>
                <w:szCs w:val="21"/>
              </w:rPr>
              <w:t>真实性承诺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》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点击“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”添加更多资质，上传，并承诺真实性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勾选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承诺</w:t>
            </w:r>
            <w:r>
              <w:rPr>
                <w:rFonts w:ascii="Times New Roman" w:hAnsi="Times New Roman" w:cs="Times New Roman"/>
                <w:szCs w:val="21"/>
              </w:rPr>
              <w:t>后</w:t>
            </w:r>
            <w:r>
              <w:rPr>
                <w:rFonts w:ascii="Times New Roman" w:hAnsi="Times New Roman" w:cs="Times New Roman" w:hint="eastAsia"/>
                <w:szCs w:val="21"/>
              </w:rPr>
              <w:t>完点击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提交</w:t>
            </w:r>
            <w:r>
              <w:rPr>
                <w:rFonts w:ascii="Times New Roman" w:hAnsi="Times New Roman" w:cs="Times New Roman" w:hint="eastAsia"/>
                <w:szCs w:val="21"/>
              </w:rPr>
              <w:t>”进入“标准器管理”页面</w:t>
            </w:r>
          </w:p>
        </w:tc>
      </w:tr>
      <w:tr w:rsidR="00FE3DCC">
        <w:tc>
          <w:tcPr>
            <w:tcW w:w="8522" w:type="dxa"/>
            <w:gridSpan w:val="3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注：</w:t>
            </w:r>
            <w:r>
              <w:rPr>
                <w:rFonts w:ascii="Times New Roman" w:hAnsi="Times New Roman" w:cs="Times New Roman" w:hint="eastAsia"/>
              </w:rPr>
              <w:t>APP</w:t>
            </w:r>
            <w:proofErr w:type="gramStart"/>
            <w:r>
              <w:rPr>
                <w:rFonts w:ascii="Times New Roman" w:hAnsi="Times New Roman" w:cs="Times New Roman" w:hint="eastAsia"/>
              </w:rPr>
              <w:t>端可实现</w:t>
            </w:r>
            <w:proofErr w:type="gramEnd"/>
            <w:r>
              <w:rPr>
                <w:rFonts w:ascii="Times New Roman" w:hAnsi="Times New Roman" w:cs="Times New Roman" w:hint="eastAsia"/>
              </w:rPr>
              <w:t>营业</w:t>
            </w:r>
            <w:r>
              <w:rPr>
                <w:rFonts w:ascii="Times New Roman" w:hAnsi="Times New Roman" w:cs="Times New Roman"/>
              </w:rPr>
              <w:t>执照和资质文件的</w:t>
            </w:r>
            <w:r>
              <w:rPr>
                <w:rFonts w:ascii="Times New Roman" w:hAnsi="Times New Roman" w:cs="Times New Roman" w:hint="eastAsia"/>
              </w:rPr>
              <w:t>扫描上</w:t>
            </w:r>
            <w:proofErr w:type="gramStart"/>
            <w:r>
              <w:rPr>
                <w:rFonts w:ascii="Times New Roman" w:hAnsi="Times New Roman" w:cs="Times New Roman" w:hint="eastAsia"/>
              </w:rPr>
              <w:t>传功能</w:t>
            </w:r>
            <w:proofErr w:type="gramEnd"/>
          </w:p>
        </w:tc>
      </w:tr>
    </w:tbl>
    <w:p w:rsidR="00FE3DCC" w:rsidRDefault="00FE3DCC"/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订单管理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日常登录时，直接显示订单管理页面，对所有</w:t>
      </w:r>
      <w:r>
        <w:rPr>
          <w:rFonts w:ascii="Times New Roman" w:hAnsi="Times New Roman" w:cs="Times New Roman"/>
          <w:sz w:val="24"/>
        </w:rPr>
        <w:t>订单</w:t>
      </w:r>
      <w:r>
        <w:rPr>
          <w:rFonts w:ascii="Times New Roman" w:hAnsi="Times New Roman" w:cs="Times New Roman" w:hint="eastAsia"/>
          <w:sz w:val="24"/>
        </w:rPr>
        <w:t>（新</w:t>
      </w:r>
      <w:r>
        <w:rPr>
          <w:rFonts w:ascii="Times New Roman" w:hAnsi="Times New Roman" w:cs="Times New Roman"/>
          <w:sz w:val="24"/>
        </w:rPr>
        <w:t>订单</w:t>
      </w:r>
      <w:r>
        <w:rPr>
          <w:rFonts w:ascii="Times New Roman" w:hAnsi="Times New Roman" w:cs="Times New Roman" w:hint="eastAsia"/>
          <w:sz w:val="24"/>
        </w:rPr>
        <w:t>、进行中</w:t>
      </w:r>
      <w:r>
        <w:rPr>
          <w:rFonts w:ascii="Times New Roman" w:hAnsi="Times New Roman" w:cs="Times New Roman"/>
          <w:sz w:val="24"/>
        </w:rPr>
        <w:t>的订单</w:t>
      </w:r>
      <w:r>
        <w:rPr>
          <w:rFonts w:ascii="Times New Roman" w:hAnsi="Times New Roman" w:cs="Times New Roman" w:hint="eastAsia"/>
          <w:sz w:val="24"/>
        </w:rPr>
        <w:t>、已完成的</w:t>
      </w:r>
      <w:r>
        <w:rPr>
          <w:rFonts w:ascii="Times New Roman" w:hAnsi="Times New Roman" w:cs="Times New Roman"/>
          <w:sz w:val="24"/>
        </w:rPr>
        <w:t>订单</w:t>
      </w:r>
      <w:r>
        <w:rPr>
          <w:rFonts w:ascii="Times New Roman" w:hAnsi="Times New Roman" w:cs="Times New Roman" w:hint="eastAsia"/>
          <w:sz w:val="24"/>
        </w:rPr>
        <w:t>和取消</w:t>
      </w:r>
      <w:r>
        <w:rPr>
          <w:rFonts w:ascii="Times New Roman" w:hAnsi="Times New Roman" w:cs="Times New Roman"/>
          <w:sz w:val="24"/>
        </w:rPr>
        <w:t>的订单</w:t>
      </w:r>
      <w:r>
        <w:rPr>
          <w:rFonts w:ascii="Times New Roman" w:hAnsi="Times New Roman" w:cs="Times New Roman" w:hint="eastAsia"/>
          <w:sz w:val="24"/>
        </w:rPr>
        <w:t>）根据结束时间由近及远排列显示，并对新订单进行</w:t>
      </w:r>
      <w:r>
        <w:rPr>
          <w:rFonts w:ascii="Times New Roman" w:hAnsi="Times New Roman" w:cs="Times New Roman"/>
          <w:sz w:val="24"/>
        </w:rPr>
        <w:t>信息</w:t>
      </w:r>
      <w:r>
        <w:rPr>
          <w:rFonts w:ascii="Times New Roman" w:hAnsi="Times New Roman" w:cs="Times New Roman" w:hint="eastAsia"/>
          <w:sz w:val="24"/>
        </w:rPr>
        <w:t>提示，页面顶部可下拉筛选“订单类型”：新订单、当前订单、完成订单、取消订单。可对取消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订单进行删除操作（支持多选和全选）。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2460"/>
      </w:tblGrid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编号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订单编号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由客户下单时生成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计量</w:t>
            </w:r>
            <w:r>
              <w:rPr>
                <w:rFonts w:ascii="Times New Roman" w:hAnsi="Times New Roman" w:cs="Times New Roman"/>
                <w:color w:val="0070C0"/>
                <w:szCs w:val="21"/>
              </w:rPr>
              <w:t>器具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计量器具</w:t>
            </w:r>
            <w:r>
              <w:rPr>
                <w:rFonts w:ascii="Times New Roman" w:hAnsi="Times New Roman" w:cs="Times New Roman" w:hint="eastAsia"/>
                <w:szCs w:val="21"/>
              </w:rPr>
              <w:t>”，点击可查看该订单所含设备的基本信息，包括：计量器具名称、型号、计量器具编号、专业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检测方式（检测机构在指派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竞价阶段</w:t>
            </w:r>
            <w:r>
              <w:rPr>
                <w:rFonts w:ascii="Times New Roman" w:hAnsi="Times New Roman" w:cs="Times New Roman" w:hint="eastAsia"/>
                <w:szCs w:val="21"/>
              </w:rPr>
              <w:t>可对检测方式进行修改，</w:t>
            </w:r>
            <w:r>
              <w:rPr>
                <w:rFonts w:ascii="Times New Roman" w:hAnsi="Times New Roman" w:cs="Times New Roman"/>
                <w:szCs w:val="21"/>
              </w:rPr>
              <w:t>在提交后</w:t>
            </w:r>
            <w:r>
              <w:rPr>
                <w:rFonts w:ascii="Times New Roman" w:hAnsi="Times New Roman" w:cs="Times New Roman" w:hint="eastAsia"/>
                <w:szCs w:val="21"/>
              </w:rPr>
              <w:t>客户</w:t>
            </w:r>
            <w:r>
              <w:rPr>
                <w:rFonts w:ascii="Times New Roman" w:hAnsi="Times New Roman" w:cs="Times New Roman"/>
                <w:szCs w:val="21"/>
              </w:rPr>
              <w:t>端加亮显示</w:t>
            </w:r>
            <w:r>
              <w:rPr>
                <w:rFonts w:ascii="Times New Roman" w:hAnsi="Times New Roman" w:cs="Times New Roman" w:hint="eastAsia"/>
                <w:szCs w:val="21"/>
              </w:rPr>
              <w:t>）、报价（检测机构</w:t>
            </w:r>
            <w:r>
              <w:rPr>
                <w:rFonts w:ascii="Times New Roman" w:hAnsi="Times New Roman" w:cs="Times New Roman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szCs w:val="21"/>
              </w:rPr>
              <w:t>接单</w:t>
            </w:r>
            <w:r>
              <w:rPr>
                <w:rFonts w:ascii="Times New Roman" w:hAnsi="Times New Roman" w:cs="Times New Roman"/>
                <w:szCs w:val="21"/>
              </w:rPr>
              <w:t>时可对单台计量器具进行报价</w:t>
            </w:r>
            <w:r>
              <w:rPr>
                <w:rFonts w:ascii="Times New Roman" w:hAnsi="Times New Roman" w:cs="Times New Roman" w:hint="eastAsia"/>
                <w:szCs w:val="21"/>
              </w:rPr>
              <w:t>，默认</w:t>
            </w:r>
            <w:r>
              <w:rPr>
                <w:rFonts w:ascii="Times New Roman" w:hAnsi="Times New Roman" w:cs="Times New Roman"/>
                <w:szCs w:val="21"/>
              </w:rPr>
              <w:t>显示检测机构</w:t>
            </w:r>
            <w:r>
              <w:rPr>
                <w:rFonts w:ascii="Times New Roman" w:hAnsi="Times New Roman" w:cs="Times New Roman" w:hint="eastAsia"/>
                <w:szCs w:val="21"/>
              </w:rPr>
              <w:t>收费</w:t>
            </w:r>
            <w:r>
              <w:rPr>
                <w:rFonts w:ascii="Times New Roman" w:hAnsi="Times New Roman" w:cs="Times New Roman"/>
                <w:szCs w:val="21"/>
              </w:rPr>
              <w:t>标准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报价</w:t>
            </w:r>
            <w:r>
              <w:rPr>
                <w:rFonts w:ascii="Times New Roman" w:hAnsi="Times New Roman" w:cs="Times New Roman" w:hint="eastAsia"/>
                <w:szCs w:val="21"/>
              </w:rPr>
              <w:t>“确认”后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最新</w:t>
            </w:r>
            <w:r>
              <w:rPr>
                <w:rFonts w:ascii="Times New Roman" w:hAnsi="Times New Roman" w:cs="Times New Roman"/>
                <w:color w:val="0070C0"/>
                <w:szCs w:val="21"/>
              </w:rPr>
              <w:t>状态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  <w:r>
              <w:rPr>
                <w:rFonts w:ascii="Times New Roman" w:hAnsi="Times New Roman" w:cs="Times New Roman"/>
                <w:szCs w:val="21"/>
              </w:rPr>
              <w:t>更新为</w:t>
            </w:r>
            <w:r>
              <w:rPr>
                <w:rFonts w:ascii="Times New Roman" w:hAnsi="Times New Roman" w:cs="Times New Roman" w:hint="eastAsia"/>
                <w:szCs w:val="21"/>
              </w:rPr>
              <w:t>“收件</w:t>
            </w:r>
            <w:r>
              <w:rPr>
                <w:rFonts w:ascii="Times New Roman" w:hAnsi="Times New Roman" w:cs="Times New Roman"/>
                <w:szCs w:val="21"/>
              </w:rPr>
              <w:t>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”）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显示第一台计量器具的名称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，例如：电磁流量计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交易模式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指派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竞价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显示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配送方式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送检——顺丰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自主配送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现场检定——机构上门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客户接送</w:t>
            </w:r>
          </w:p>
        </w:tc>
        <w:tc>
          <w:tcPr>
            <w:tcW w:w="2460" w:type="dxa"/>
            <w:vMerge w:val="restart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根据客户下单时</w:t>
            </w:r>
            <w:r>
              <w:rPr>
                <w:rFonts w:ascii="Times New Roman" w:hAnsi="Times New Roman" w:cs="Times New Roman"/>
                <w:szCs w:val="21"/>
              </w:rPr>
              <w:t>的信息显示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联系人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第一联系人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第二联系人</w:t>
            </w:r>
          </w:p>
        </w:tc>
        <w:tc>
          <w:tcPr>
            <w:tcW w:w="2460" w:type="dxa"/>
            <w:vMerge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联系电话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第一联系电话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1"/>
              </w:rPr>
              <w:t>第二联系电话</w:t>
            </w:r>
          </w:p>
        </w:tc>
        <w:tc>
          <w:tcPr>
            <w:tcW w:w="2460" w:type="dxa"/>
            <w:vMerge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发票信息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普通增值税发票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专票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</w:t>
            </w:r>
            <w:r>
              <w:rPr>
                <w:rFonts w:ascii="Times New Roman" w:hAnsi="Times New Roman" w:cs="Times New Roman"/>
                <w:szCs w:val="21"/>
              </w:rPr>
              <w:t>查看详情</w:t>
            </w:r>
          </w:p>
        </w:tc>
      </w:tr>
      <w:tr w:rsidR="00FE3DCC">
        <w:tc>
          <w:tcPr>
            <w:tcW w:w="1809" w:type="dxa"/>
            <w:shd w:val="clear" w:color="auto" w:fill="auto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订单时限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根据客户“完成</w:t>
            </w:r>
            <w:r>
              <w:rPr>
                <w:rFonts w:ascii="Times New Roman" w:hAnsi="Times New Roman" w:cs="Times New Roman"/>
                <w:szCs w:val="21"/>
              </w:rPr>
              <w:t>时间</w:t>
            </w:r>
            <w:r>
              <w:rPr>
                <w:rFonts w:ascii="Times New Roman" w:hAnsi="Times New Roman" w:cs="Times New Roman" w:hint="eastAsia"/>
                <w:szCs w:val="21"/>
              </w:rPr>
              <w:t>”显示</w:t>
            </w: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lastRenderedPageBreak/>
              <w:t>最新状态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指派模式下，显示“等待机构确认”——确认完毕后“收件中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”——顺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丰显示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“物流信息”——收到设备“检测中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”，检测完毕“检测完毕”——顺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丰显示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“物流信息”，客户确认收件后“订单完成”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“订单取消”，此订单灰色，只能进行删除操作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“订单关闭”，此订单只能查看和删除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检测机构收到计量器具进行检测时，需要用移动端设备登录进行扫码，提交订单内任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设备照片之后，系统自动进入“检测中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>”状态。所有设备检测完成电子证书生成之后，订单自动跳转为“检测完毕”。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费用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对企业新提交的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指派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竞价</w:t>
            </w:r>
            <w:r>
              <w:rPr>
                <w:rFonts w:ascii="Times New Roman" w:hAnsi="Times New Roman" w:cs="Times New Roman" w:hint="eastAsia"/>
                <w:szCs w:val="21"/>
              </w:rPr>
              <w:t>模式的订单，该</w:t>
            </w:r>
            <w:r>
              <w:rPr>
                <w:rFonts w:ascii="Times New Roman" w:hAnsi="Times New Roman" w:cs="Times New Roman"/>
                <w:szCs w:val="21"/>
              </w:rPr>
              <w:t>项显示</w:t>
            </w: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commentRangeStart w:id="22"/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报价</w:t>
            </w:r>
            <w:commentRangeEnd w:id="22"/>
            <w:r w:rsidR="00B513F4">
              <w:rPr>
                <w:rStyle w:val="a9"/>
              </w:rPr>
              <w:commentReference w:id="22"/>
            </w:r>
            <w:r>
              <w:rPr>
                <w:rFonts w:ascii="Times New Roman" w:hAnsi="Times New Roman" w:cs="Times New Roman" w:hint="eastAsia"/>
                <w:szCs w:val="21"/>
              </w:rPr>
              <w:t>”，机构可点击并输入“报价”</w:t>
            </w:r>
            <w:r>
              <w:rPr>
                <w:rFonts w:ascii="Times New Roman" w:hAnsi="Times New Roman" w:cs="Times New Roman" w:hint="eastAsia"/>
                <w:szCs w:val="21"/>
              </w:rPr>
              <w:t>0000</w:t>
            </w:r>
            <w:r>
              <w:rPr>
                <w:rFonts w:ascii="Times New Roman" w:hAnsi="Times New Roman" w:cs="Times New Roman" w:hint="eastAsia"/>
                <w:szCs w:val="21"/>
              </w:rPr>
              <w:t>元，点击“提交”，弹窗“是否为原价</w:t>
            </w:r>
            <w:r>
              <w:rPr>
                <w:rFonts w:ascii="Times New Roman" w:hAnsi="Times New Roman" w:cs="Times New Roman"/>
                <w:szCs w:val="21"/>
              </w:rPr>
              <w:t>为</w:t>
            </w:r>
            <w:r>
              <w:rPr>
                <w:rFonts w:ascii="Times New Roman" w:hAnsi="Times New Roman" w:cs="Times New Roman" w:hint="eastAsia"/>
                <w:szCs w:val="21"/>
              </w:rPr>
              <w:t>0000</w:t>
            </w:r>
            <w:r>
              <w:rPr>
                <w:rFonts w:ascii="Times New Roman" w:hAnsi="Times New Roman" w:cs="Times New Roman" w:hint="eastAsia"/>
                <w:szCs w:val="21"/>
              </w:rPr>
              <w:t>元</w:t>
            </w:r>
            <w:r>
              <w:rPr>
                <w:rFonts w:ascii="Times New Roman" w:hAnsi="Times New Roman" w:cs="Times New Roman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Cs w:val="21"/>
              </w:rPr>
              <w:t>123456789</w:t>
            </w:r>
            <w:r>
              <w:rPr>
                <w:rFonts w:ascii="Times New Roman" w:hAnsi="Times New Roman" w:cs="Times New Roman" w:hint="eastAsia"/>
                <w:szCs w:val="21"/>
              </w:rPr>
              <w:t>号订单报价</w:t>
            </w:r>
            <w:r>
              <w:rPr>
                <w:rFonts w:ascii="Times New Roman" w:hAnsi="Times New Roman" w:cs="Times New Roman" w:hint="eastAsia"/>
                <w:szCs w:val="21"/>
              </w:rPr>
              <w:t>0000</w:t>
            </w:r>
            <w:r>
              <w:rPr>
                <w:rFonts w:ascii="Times New Roman" w:hAnsi="Times New Roman" w:cs="Times New Roman" w:hint="eastAsia"/>
                <w:szCs w:val="21"/>
              </w:rPr>
              <w:t>元？”点击“确认”则完成报价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客户“缴费”完成</w:t>
            </w:r>
            <w:r>
              <w:rPr>
                <w:rFonts w:ascii="Times New Roman" w:hAnsi="Times New Roman" w:cs="Times New Roman"/>
                <w:szCs w:val="21"/>
              </w:rPr>
              <w:t>后</w:t>
            </w:r>
            <w:r>
              <w:rPr>
                <w:rFonts w:ascii="Times New Roman" w:hAnsi="Times New Roman" w:cs="Times New Roman" w:hint="eastAsia"/>
                <w:szCs w:val="21"/>
              </w:rPr>
              <w:t>，该项显示检测费</w:t>
            </w:r>
            <w:r>
              <w:rPr>
                <w:rFonts w:ascii="Times New Roman" w:hAnsi="Times New Roman" w:cs="Times New Roman" w:hint="eastAsia"/>
                <w:szCs w:val="21"/>
              </w:rPr>
              <w:t>000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订单从</w:t>
            </w:r>
            <w:r>
              <w:rPr>
                <w:rFonts w:ascii="Times New Roman" w:hAnsi="Times New Roman" w:cs="Times New Roman" w:hint="eastAsia"/>
                <w:szCs w:val="21"/>
              </w:rPr>
              <w:t>“新订单”成为“当前</w:t>
            </w:r>
            <w:r>
              <w:rPr>
                <w:rFonts w:ascii="Times New Roman" w:hAnsi="Times New Roman" w:cs="Times New Roman"/>
                <w:szCs w:val="21"/>
              </w:rPr>
              <w:t>订单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“原价”，根据“</w:t>
            </w:r>
            <w:r>
              <w:rPr>
                <w:rFonts w:ascii="Times New Roman" w:hAnsi="Times New Roman" w:cs="Times New Roman"/>
                <w:szCs w:val="21"/>
              </w:rPr>
              <w:t>计量器具</w:t>
            </w:r>
            <w:r>
              <w:rPr>
                <w:rFonts w:ascii="Times New Roman" w:hAnsi="Times New Roman" w:cs="Times New Roman" w:hint="eastAsia"/>
                <w:szCs w:val="21"/>
              </w:rPr>
              <w:t>”项目</w:t>
            </w:r>
            <w:r>
              <w:rPr>
                <w:rFonts w:ascii="Times New Roman" w:hAnsi="Times New Roman" w:cs="Times New Roman"/>
                <w:szCs w:val="21"/>
              </w:rPr>
              <w:t>中</w:t>
            </w:r>
            <w:r>
              <w:rPr>
                <w:rFonts w:ascii="Times New Roman" w:hAnsi="Times New Roman" w:cs="Times New Roman" w:hint="eastAsia"/>
                <w:szCs w:val="21"/>
              </w:rPr>
              <w:t>单台</w:t>
            </w:r>
            <w:r>
              <w:rPr>
                <w:rFonts w:ascii="Times New Roman" w:hAnsi="Times New Roman" w:cs="Times New Roman"/>
                <w:szCs w:val="21"/>
              </w:rPr>
              <w:t>计量器具的报价</w:t>
            </w:r>
            <w:r>
              <w:rPr>
                <w:rFonts w:ascii="Times New Roman" w:hAnsi="Times New Roman" w:cs="Times New Roman" w:hint="eastAsia"/>
                <w:szCs w:val="21"/>
              </w:rPr>
              <w:t>计算</w:t>
            </w:r>
            <w:r>
              <w:rPr>
                <w:rFonts w:ascii="Times New Roman" w:hAnsi="Times New Roman" w:cs="Times New Roman"/>
                <w:szCs w:val="21"/>
              </w:rPr>
              <w:t>总和</w:t>
            </w:r>
          </w:p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提交后客户端收到报价信息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客户备注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点击当前</w:t>
      </w:r>
      <w:r>
        <w:rPr>
          <w:rFonts w:ascii="Times New Roman" w:hAnsi="Times New Roman" w:cs="Times New Roman"/>
          <w:sz w:val="24"/>
        </w:rPr>
        <w:t>订单的</w:t>
      </w:r>
      <w:r>
        <w:rPr>
          <w:rFonts w:ascii="Times New Roman" w:hAnsi="Times New Roman" w:cs="Times New Roman" w:hint="eastAsia"/>
          <w:sz w:val="24"/>
        </w:rPr>
        <w:t>“</w:t>
      </w:r>
      <w:r>
        <w:rPr>
          <w:rFonts w:ascii="Times New Roman" w:hAnsi="Times New Roman" w:cs="Times New Roman" w:hint="eastAsia"/>
          <w:color w:val="0070C0"/>
          <w:sz w:val="24"/>
        </w:rPr>
        <w:t>计量器具</w:t>
      </w:r>
      <w:r>
        <w:rPr>
          <w:rFonts w:ascii="Times New Roman" w:hAnsi="Times New Roman" w:cs="Times New Roman" w:hint="eastAsia"/>
          <w:sz w:val="24"/>
        </w:rPr>
        <w:t>”时页面顶端显示机构现有检测人员姓名和勾选框，下端显示待检测设备基本信息：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2460"/>
      </w:tblGrid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计量器具名称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型号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计量器具编号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专业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检测方式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勾选框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□</w:t>
            </w: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任务分配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点击“人物</w:t>
            </w:r>
            <w:r>
              <w:rPr>
                <w:rFonts w:ascii="Times New Roman" w:hAnsi="Times New Roman" w:cs="Times New Roman"/>
                <w:szCs w:val="21"/>
              </w:rPr>
              <w:t>分配</w:t>
            </w:r>
            <w:r>
              <w:rPr>
                <w:rFonts w:ascii="Times New Roman" w:hAnsi="Times New Roman" w:cs="Times New Roman" w:hint="eastAsia"/>
                <w:szCs w:val="21"/>
              </w:rPr>
              <w:t>”按钮将</w:t>
            </w:r>
            <w:r>
              <w:rPr>
                <w:rFonts w:ascii="Times New Roman" w:hAnsi="Times New Roman" w:cs="Times New Roman"/>
                <w:szCs w:val="21"/>
              </w:rPr>
              <w:t>检测</w:t>
            </w:r>
            <w:r>
              <w:rPr>
                <w:rFonts w:ascii="Times New Roman" w:hAnsi="Times New Roman" w:cs="Times New Roman" w:hint="eastAsia"/>
                <w:szCs w:val="21"/>
              </w:rPr>
              <w:t>任务</w:t>
            </w:r>
            <w:r>
              <w:rPr>
                <w:rFonts w:ascii="Times New Roman" w:hAnsi="Times New Roman" w:cs="Times New Roman"/>
                <w:szCs w:val="21"/>
              </w:rPr>
              <w:t>分配给检测人员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点击时</w:t>
            </w:r>
            <w:r>
              <w:rPr>
                <w:rFonts w:ascii="Times New Roman" w:hAnsi="Times New Roman" w:cs="Times New Roman"/>
                <w:szCs w:val="21"/>
              </w:rPr>
              <w:t>验证是否有</w:t>
            </w:r>
            <w:r>
              <w:rPr>
                <w:rFonts w:ascii="Times New Roman" w:hAnsi="Times New Roman" w:cs="Times New Roman" w:hint="eastAsia"/>
                <w:szCs w:val="21"/>
              </w:rPr>
              <w:t>“当前</w:t>
            </w:r>
            <w:r>
              <w:rPr>
                <w:rFonts w:ascii="Times New Roman" w:hAnsi="Times New Roman" w:cs="Times New Roman"/>
                <w:szCs w:val="21"/>
              </w:rPr>
              <w:t>订单</w:t>
            </w:r>
            <w:r>
              <w:rPr>
                <w:rFonts w:ascii="Times New Roman" w:hAnsi="Times New Roman" w:cs="Times New Roman" w:hint="eastAsia"/>
                <w:szCs w:val="21"/>
              </w:rPr>
              <w:t>”中</w:t>
            </w:r>
            <w:r>
              <w:rPr>
                <w:rFonts w:ascii="Times New Roman" w:hAnsi="Times New Roman" w:cs="Times New Roman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Cs w:val="21"/>
              </w:rPr>
              <w:t>计量器具</w:t>
            </w:r>
            <w:r>
              <w:rPr>
                <w:rFonts w:ascii="Times New Roman" w:hAnsi="Times New Roman" w:cs="Times New Roman"/>
                <w:szCs w:val="21"/>
              </w:rPr>
              <w:t>被勾选</w:t>
            </w:r>
          </w:p>
        </w:tc>
      </w:tr>
    </w:tbl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勾选检测设备和检测人员之后，进行任务分配，之后被勾选的设备在订单内灰色</w:t>
      </w:r>
      <w:proofErr w:type="gramStart"/>
      <w:r>
        <w:rPr>
          <w:rFonts w:ascii="Times New Roman" w:hAnsi="Times New Roman" w:cs="Times New Roman" w:hint="eastAsia"/>
          <w:sz w:val="24"/>
        </w:rPr>
        <w:t>不</w:t>
      </w:r>
      <w:proofErr w:type="gramEnd"/>
      <w:r>
        <w:rPr>
          <w:rFonts w:ascii="Times New Roman" w:hAnsi="Times New Roman" w:cs="Times New Roman" w:hint="eastAsia"/>
          <w:sz w:val="24"/>
        </w:rPr>
        <w:t>可操作，所有设备被勾选之后“</w:t>
      </w:r>
      <w:r>
        <w:rPr>
          <w:rFonts w:ascii="Times New Roman" w:hAnsi="Times New Roman" w:cs="Times New Roman" w:hint="eastAsia"/>
          <w:color w:val="0070C0"/>
          <w:sz w:val="24"/>
        </w:rPr>
        <w:t>计量器具</w:t>
      </w:r>
      <w:r>
        <w:rPr>
          <w:rFonts w:ascii="Times New Roman" w:hAnsi="Times New Roman" w:cs="Times New Roman" w:hint="eastAsia"/>
          <w:sz w:val="24"/>
        </w:rPr>
        <w:t>”可</w:t>
      </w:r>
      <w:proofErr w:type="gramStart"/>
      <w:r>
        <w:rPr>
          <w:rFonts w:ascii="Times New Roman" w:hAnsi="Times New Roman" w:cs="Times New Roman" w:hint="eastAsia"/>
          <w:sz w:val="24"/>
        </w:rPr>
        <w:t>点击但</w:t>
      </w:r>
      <w:proofErr w:type="gramEnd"/>
      <w:r>
        <w:rPr>
          <w:rFonts w:ascii="Times New Roman" w:hAnsi="Times New Roman" w:cs="Times New Roman" w:hint="eastAsia"/>
          <w:sz w:val="24"/>
        </w:rPr>
        <w:t>不可执行任何操作。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任务管理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管理分配的订单任务，一个任务显示一条。页面</w:t>
      </w:r>
      <w:r>
        <w:rPr>
          <w:rFonts w:ascii="Times New Roman" w:hAnsi="Times New Roman" w:cs="Times New Roman"/>
          <w:sz w:val="24"/>
        </w:rPr>
        <w:t>顶部可</w:t>
      </w:r>
      <w:r>
        <w:rPr>
          <w:rFonts w:ascii="Times New Roman" w:hAnsi="Times New Roman" w:cs="Times New Roman" w:hint="eastAsia"/>
          <w:sz w:val="24"/>
        </w:rPr>
        <w:t>显示</w:t>
      </w:r>
      <w:r>
        <w:rPr>
          <w:rFonts w:ascii="Times New Roman" w:hAnsi="Times New Roman" w:cs="Times New Roman"/>
          <w:sz w:val="24"/>
        </w:rPr>
        <w:t>设定时间段</w:t>
      </w:r>
      <w:r>
        <w:rPr>
          <w:rFonts w:ascii="Times New Roman" w:hAnsi="Times New Roman" w:cs="Times New Roman" w:hint="eastAsia"/>
          <w:sz w:val="24"/>
        </w:rPr>
        <w:t>内</w:t>
      </w:r>
      <w:r>
        <w:rPr>
          <w:rFonts w:ascii="Times New Roman" w:hAnsi="Times New Roman" w:cs="Times New Roman"/>
          <w:sz w:val="24"/>
        </w:rPr>
        <w:t>，各</w:t>
      </w:r>
      <w:r>
        <w:rPr>
          <w:rFonts w:ascii="Times New Roman" w:hAnsi="Times New Roman" w:cs="Times New Roman"/>
          <w:color w:val="0070C0"/>
          <w:sz w:val="24"/>
        </w:rPr>
        <w:t>检测人员</w:t>
      </w:r>
      <w:r>
        <w:rPr>
          <w:rFonts w:ascii="Times New Roman" w:hAnsi="Times New Roman" w:cs="Times New Roman"/>
          <w:sz w:val="24"/>
        </w:rPr>
        <w:t>的任务</w:t>
      </w:r>
      <w:r>
        <w:rPr>
          <w:rFonts w:ascii="Times New Roman" w:hAnsi="Times New Roman" w:cs="Times New Roman" w:hint="eastAsia"/>
          <w:sz w:val="24"/>
        </w:rPr>
        <w:t>数量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预计</w:t>
      </w:r>
      <w:r>
        <w:rPr>
          <w:rFonts w:ascii="Times New Roman" w:hAnsi="Times New Roman" w:cs="Times New Roman"/>
          <w:sz w:val="24"/>
        </w:rPr>
        <w:t>检测费</w:t>
      </w:r>
      <w:r>
        <w:rPr>
          <w:rFonts w:ascii="Times New Roman" w:hAnsi="Times New Roman" w:cs="Times New Roman" w:hint="eastAsia"/>
          <w:sz w:val="24"/>
        </w:rPr>
        <w:t>用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点击“检测</w:t>
      </w:r>
      <w:r>
        <w:rPr>
          <w:rFonts w:ascii="Times New Roman" w:hAnsi="Times New Roman" w:cs="Times New Roman"/>
          <w:sz w:val="24"/>
        </w:rPr>
        <w:t>人员</w:t>
      </w:r>
      <w:r>
        <w:rPr>
          <w:rFonts w:ascii="Times New Roman" w:hAnsi="Times New Roman" w:cs="Times New Roman" w:hint="eastAsia"/>
          <w:sz w:val="24"/>
        </w:rPr>
        <w:t>姓名”显示</w:t>
      </w:r>
      <w:r>
        <w:rPr>
          <w:rFonts w:ascii="Times New Roman" w:hAnsi="Times New Roman" w:cs="Times New Roman"/>
          <w:sz w:val="24"/>
        </w:rPr>
        <w:t>该时间段内，</w:t>
      </w:r>
      <w:r>
        <w:rPr>
          <w:rFonts w:ascii="Times New Roman" w:hAnsi="Times New Roman" w:cs="Times New Roman" w:hint="eastAsia"/>
          <w:sz w:val="24"/>
        </w:rPr>
        <w:t>该</w:t>
      </w:r>
      <w:r>
        <w:rPr>
          <w:rFonts w:ascii="Times New Roman" w:hAnsi="Times New Roman" w:cs="Times New Roman"/>
          <w:sz w:val="24"/>
        </w:rPr>
        <w:t>检测人员被分配的所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/>
          <w:sz w:val="24"/>
        </w:rPr>
        <w:t>任务信息</w:t>
      </w:r>
      <w:r>
        <w:rPr>
          <w:rFonts w:ascii="Times New Roman" w:hAnsi="Times New Roman" w:cs="Times New Roman" w:hint="eastAsia"/>
          <w:sz w:val="24"/>
        </w:rPr>
        <w:t>，表格</w:t>
      </w:r>
      <w:r>
        <w:rPr>
          <w:rFonts w:ascii="Times New Roman" w:hAnsi="Times New Roman" w:cs="Times New Roman"/>
          <w:sz w:val="24"/>
        </w:rPr>
        <w:t>左上角计数统计。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2460"/>
      </w:tblGrid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检测人员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默认情况下逐个显示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管理人员还可对单个设备的检测人员进行重新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选择，系统检测到有更改后，页面左侧跟随显示“任务</w:t>
            </w:r>
            <w:r>
              <w:rPr>
                <w:rFonts w:ascii="Times New Roman" w:hAnsi="Times New Roman" w:cs="Times New Roman"/>
                <w:szCs w:val="21"/>
              </w:rPr>
              <w:t>重新分配</w:t>
            </w:r>
            <w:r>
              <w:rPr>
                <w:rFonts w:ascii="Times New Roman" w:hAnsi="Times New Roman" w:cs="Times New Roman" w:hint="eastAsia"/>
                <w:szCs w:val="21"/>
              </w:rPr>
              <w:t>”点击即可确定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lastRenderedPageBreak/>
              <w:t>订单编号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</w:t>
            </w:r>
            <w:r>
              <w:rPr>
                <w:rFonts w:ascii="Times New Roman" w:hAnsi="Times New Roman" w:cs="Times New Roman"/>
                <w:szCs w:val="21"/>
              </w:rPr>
              <w:t>可查看该订单</w:t>
            </w:r>
            <w:r>
              <w:rPr>
                <w:rFonts w:ascii="Times New Roman" w:hAnsi="Times New Roman" w:cs="Times New Roman" w:hint="eastAsia"/>
                <w:szCs w:val="21"/>
              </w:rPr>
              <w:t>详情：客户</w:t>
            </w:r>
            <w:r>
              <w:rPr>
                <w:rFonts w:ascii="Times New Roman" w:hAnsi="Times New Roman" w:cs="Times New Roman"/>
                <w:szCs w:val="21"/>
              </w:rPr>
              <w:t>名称、</w:t>
            </w:r>
            <w:r>
              <w:rPr>
                <w:rFonts w:ascii="Times New Roman" w:hAnsi="Times New Roman" w:cs="Times New Roman" w:hint="eastAsia"/>
                <w:szCs w:val="21"/>
              </w:rPr>
              <w:t>交易</w:t>
            </w:r>
            <w:r>
              <w:rPr>
                <w:rFonts w:ascii="Times New Roman" w:hAnsi="Times New Roman" w:cs="Times New Roman"/>
                <w:szCs w:val="21"/>
              </w:rPr>
              <w:t>模式、</w:t>
            </w:r>
            <w:r>
              <w:rPr>
                <w:rFonts w:ascii="Times New Roman" w:hAnsi="Times New Roman" w:cs="Times New Roman" w:hint="eastAsia"/>
                <w:szCs w:val="21"/>
              </w:rPr>
              <w:t>第一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第二联系人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第一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第二</w:t>
            </w:r>
            <w:r>
              <w:rPr>
                <w:rFonts w:ascii="Times New Roman" w:hAnsi="Times New Roman" w:cs="Times New Roman"/>
                <w:szCs w:val="21"/>
              </w:rPr>
              <w:t>联系电话</w:t>
            </w:r>
          </w:p>
        </w:tc>
        <w:tc>
          <w:tcPr>
            <w:tcW w:w="246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计量器具名称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点击名称后弹出明细（计量器具名称、型号、计量器具</w:t>
            </w:r>
            <w:r>
              <w:rPr>
                <w:rFonts w:ascii="Times New Roman" w:hAnsi="Times New Roman" w:cs="Times New Roman"/>
                <w:szCs w:val="21"/>
              </w:rPr>
              <w:t>编号</w:t>
            </w:r>
            <w:r>
              <w:rPr>
                <w:rFonts w:ascii="Times New Roman" w:hAnsi="Times New Roman" w:cs="Times New Roman" w:hint="eastAsia"/>
                <w:szCs w:val="21"/>
              </w:rPr>
              <w:t>、专业）</w:t>
            </w: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检测方式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rPr>
          <w:trHeight w:val="90"/>
        </w:trPr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检测费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任务时限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根据客户“完成</w:t>
            </w:r>
            <w:r>
              <w:rPr>
                <w:rFonts w:ascii="Times New Roman" w:hAnsi="Times New Roman" w:cs="Times New Roman"/>
                <w:szCs w:val="21"/>
              </w:rPr>
              <w:t>时间</w:t>
            </w:r>
            <w:r>
              <w:rPr>
                <w:rFonts w:ascii="Times New Roman" w:hAnsi="Times New Roman" w:cs="Times New Roman" w:hint="eastAsia"/>
                <w:szCs w:val="21"/>
              </w:rPr>
              <w:t>”显示</w:t>
            </w: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检测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点击跳转检测记录页面，开始检测</w:t>
            </w:r>
          </w:p>
        </w:tc>
        <w:tc>
          <w:tcPr>
            <w:tcW w:w="2460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8522" w:type="dxa"/>
            <w:gridSpan w:val="3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21"/>
              </w:rPr>
              <w:t>注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“检测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记录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”页面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首先需要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下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21"/>
              </w:rPr>
              <w:t>拉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选择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21"/>
              </w:rPr>
              <w:t>对应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专业的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“记录</w:t>
            </w:r>
            <w:commentRangeStart w:id="23"/>
            <w:r>
              <w:rPr>
                <w:rFonts w:ascii="Times New Roman" w:hAnsi="Times New Roman" w:cs="Times New Roman"/>
                <w:sz w:val="18"/>
                <w:szCs w:val="21"/>
              </w:rPr>
              <w:t>模板</w:t>
            </w:r>
            <w:commentRangeEnd w:id="23"/>
            <w:r>
              <w:commentReference w:id="23"/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”，没有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模板，则需要点击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“添加”或者“修改”跳转“记录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与证书管理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页面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，进行记录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模板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信息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完善</w:t>
            </w:r>
            <w:r>
              <w:rPr>
                <w:rFonts w:ascii="Times New Roman" w:hAnsi="Times New Roman" w:cs="Times New Roman"/>
                <w:sz w:val="18"/>
                <w:szCs w:val="21"/>
              </w:rPr>
              <w:t>。</w:t>
            </w:r>
          </w:p>
        </w:tc>
      </w:tr>
    </w:tbl>
    <w:p w:rsidR="00FE3DCC" w:rsidRDefault="00FE3DCC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 w:hint="eastAsia"/>
          <w:b/>
          <w:color w:val="FF0000"/>
          <w:sz w:val="24"/>
        </w:rPr>
        <w:t>标准器管理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计量标准的信息维护——增删查改。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4394"/>
        <w:gridCol w:w="2460"/>
      </w:tblGrid>
      <w:tr w:rsidR="00FE3DCC">
        <w:tc>
          <w:tcPr>
            <w:tcW w:w="1668" w:type="dxa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394" w:type="dxa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证书编号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证书编号（</w:t>
            </w: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 w:hint="eastAsia"/>
                <w:szCs w:val="21"/>
              </w:rPr>
              <w:t>年份</w:t>
            </w:r>
            <w:r>
              <w:rPr>
                <w:rFonts w:ascii="Times New Roman" w:hAnsi="Times New Roman" w:cs="Times New Roman" w:hint="eastAsia"/>
                <w:szCs w:val="21"/>
              </w:rPr>
              <w:t>]+</w:t>
            </w:r>
            <w:r>
              <w:rPr>
                <w:rFonts w:ascii="Times New Roman" w:hAnsi="Times New Roman" w:cs="Times New Roman" w:hint="eastAsia"/>
                <w:szCs w:val="21"/>
              </w:rPr>
              <w:t>自定义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证字第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自定义（限定数字）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号，例如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[2013]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国量标沪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证字第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173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号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年份（下拉选择）、自定义为输入框</w:t>
            </w: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发证</w:t>
            </w:r>
            <w:r>
              <w:rPr>
                <w:rFonts w:ascii="Times New Roman" w:hAnsi="Times New Roman" w:cs="Times New Roman"/>
                <w:szCs w:val="21"/>
              </w:rPr>
              <w:t>机关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394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有效日期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点选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计量标准名称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点击可编辑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</w:t>
            </w:r>
            <w:r>
              <w:rPr>
                <w:rFonts w:ascii="Times New Roman" w:hAnsi="Times New Roman" w:cs="Times New Roman"/>
                <w:szCs w:val="21"/>
              </w:rPr>
              <w:t>标准代码</w:t>
            </w:r>
          </w:p>
        </w:tc>
        <w:tc>
          <w:tcPr>
            <w:tcW w:w="4394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专业</w:t>
            </w:r>
            <w:r>
              <w:rPr>
                <w:rFonts w:ascii="Times New Roman" w:hAnsi="Times New Roman" w:cs="Times New Roman" w:hint="eastAsia"/>
                <w:color w:val="0070C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长度、热学、力学、电磁、无线电、时间频率、光学、声学、电离辐射、化学、其他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专业</w:t>
            </w:r>
            <w:r>
              <w:rPr>
                <w:rFonts w:ascii="Times New Roman" w:hAnsi="Times New Roman" w:cs="Times New Roman" w:hint="eastAsia"/>
                <w:szCs w:val="21"/>
              </w:rPr>
              <w:t>2*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自适应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使用状态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备用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报废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测量范围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394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不确定度或准确度等级或最大允许误差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394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计量标准器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点击可编辑计量标准器信息：计量器具名称、型号、测量范围、不确定度或准确度等级或最大允许误差、制造厂、出厂编号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主要配套设备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点击可编辑主要配套设备信息：计量器具名称、型号、测量范围、不确定度或准确度等级或最大允许误差、制造厂、出厂编号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</w:t>
            </w:r>
            <w:r>
              <w:rPr>
                <w:rFonts w:ascii="Times New Roman" w:hAnsi="Times New Roman" w:cs="Times New Roman"/>
                <w:szCs w:val="21"/>
              </w:rPr>
              <w:t>开展项目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可开展检定及校准：项目名称、测量范围、不确定度或准确度等级或最大允许误差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检定规程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技术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规范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文件号：根据专业</w:t>
            </w:r>
            <w:r>
              <w:rPr>
                <w:rFonts w:ascii="Times New Roman" w:hAnsi="Times New Roman" w:cs="Times New Roman"/>
                <w:szCs w:val="21"/>
              </w:rPr>
              <w:t>信息进行下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拉选择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或自定义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输入，文件名称自动</w:t>
            </w:r>
            <w:r>
              <w:rPr>
                <w:rFonts w:ascii="Times New Roman" w:hAnsi="Times New Roman" w:cs="Times New Roman"/>
                <w:szCs w:val="21"/>
              </w:rPr>
              <w:t>匹配或自定义</w:t>
            </w:r>
          </w:p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例如</w:t>
            </w:r>
            <w:r>
              <w:rPr>
                <w:rFonts w:ascii="Times New Roman" w:hAnsi="Times New Roman" w:cs="Times New Roman"/>
                <w:szCs w:val="21"/>
                <w:highlight w:val="yellow"/>
              </w:rPr>
              <w:t>JJG 564-2002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重力式自动装料衡器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(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定量自动衡器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)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后台建立规程数据库</w:t>
            </w: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温度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该标准检测环境温度要求值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66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湿度</w:t>
            </w:r>
          </w:p>
        </w:tc>
        <w:tc>
          <w:tcPr>
            <w:tcW w:w="4394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</w:t>
            </w:r>
            <w:r>
              <w:rPr>
                <w:rFonts w:ascii="Times New Roman" w:hAnsi="Times New Roman" w:cs="Times New Roman"/>
                <w:szCs w:val="21"/>
              </w:rPr>
              <w:t>标准</w:t>
            </w:r>
            <w:r>
              <w:rPr>
                <w:rFonts w:ascii="Times New Roman" w:hAnsi="Times New Roman" w:cs="Times New Roman" w:hint="eastAsia"/>
                <w:szCs w:val="21"/>
              </w:rPr>
              <w:t>检测环境湿度要求值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8522" w:type="dxa"/>
            <w:gridSpan w:val="3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*</w:t>
            </w:r>
            <w:r>
              <w:rPr>
                <w:rFonts w:ascii="Times New Roman" w:hAnsi="Times New Roman" w:cs="Times New Roman" w:hint="eastAsia"/>
                <w:sz w:val="18"/>
                <w:szCs w:val="21"/>
              </w:rPr>
              <w:t>为必填项，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点击“添加”完成，之后页面自动刷新为空白表单，用户可继续添加。</w:t>
            </w:r>
          </w:p>
        </w:tc>
      </w:tr>
    </w:tbl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专业——</w:t>
      </w:r>
      <w:r>
        <w:rPr>
          <w:noProof/>
        </w:rPr>
        <w:drawing>
          <wp:inline distT="0" distB="0" distL="0" distR="0" wp14:anchorId="0605A92F" wp14:editId="22382C8B">
            <wp:extent cx="666115" cy="17424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长度：</w:t>
      </w:r>
      <w:r>
        <w:rPr>
          <w:noProof/>
        </w:rPr>
        <w:drawing>
          <wp:inline distT="0" distB="0" distL="0" distR="0" wp14:anchorId="60119A60" wp14:editId="1E5C3276">
            <wp:extent cx="1123315" cy="2409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热学：</w:t>
      </w:r>
      <w:r>
        <w:rPr>
          <w:noProof/>
        </w:rPr>
        <w:drawing>
          <wp:inline distT="0" distB="0" distL="0" distR="0" wp14:anchorId="5208ADAF" wp14:editId="31FC0417">
            <wp:extent cx="913765" cy="8280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力学：</w:t>
      </w:r>
      <w:r>
        <w:rPr>
          <w:noProof/>
        </w:rPr>
        <w:drawing>
          <wp:inline distT="0" distB="0" distL="0" distR="0" wp14:anchorId="2C35C750" wp14:editId="262C238D">
            <wp:extent cx="904240" cy="2256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电磁：</w:t>
      </w:r>
      <w:r>
        <w:rPr>
          <w:noProof/>
        </w:rPr>
        <w:drawing>
          <wp:inline distT="0" distB="0" distL="0" distR="0" wp14:anchorId="065CA9C0" wp14:editId="2BE8CFD7">
            <wp:extent cx="999490" cy="21139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无线电：</w:t>
      </w:r>
      <w:r>
        <w:rPr>
          <w:noProof/>
        </w:rPr>
        <w:drawing>
          <wp:inline distT="0" distB="0" distL="0" distR="0" wp14:anchorId="1D7A4193" wp14:editId="76326F67">
            <wp:extent cx="1418590" cy="2466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时间频率：</w:t>
      </w:r>
      <w:r>
        <w:rPr>
          <w:noProof/>
        </w:rPr>
        <w:drawing>
          <wp:inline distT="0" distB="0" distL="0" distR="0" wp14:anchorId="07E8BBCE" wp14:editId="06798B35">
            <wp:extent cx="637540" cy="1708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光学：</w:t>
      </w:r>
      <w:r>
        <w:rPr>
          <w:noProof/>
        </w:rPr>
        <w:lastRenderedPageBreak/>
        <w:drawing>
          <wp:inline distT="0" distB="0" distL="0" distR="0" wp14:anchorId="7FDE1AA9" wp14:editId="06B1BE42">
            <wp:extent cx="913765" cy="14852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声学：</w:t>
      </w:r>
      <w:r>
        <w:rPr>
          <w:noProof/>
        </w:rPr>
        <w:drawing>
          <wp:inline distT="0" distB="0" distL="0" distR="0" wp14:anchorId="6BDC9D00" wp14:editId="097FFD98">
            <wp:extent cx="494665" cy="6565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电离辐射：</w:t>
      </w:r>
      <w:r>
        <w:rPr>
          <w:noProof/>
        </w:rPr>
        <w:drawing>
          <wp:inline distT="0" distB="0" distL="0" distR="0" wp14:anchorId="0E30559D" wp14:editId="6F510DA6">
            <wp:extent cx="866140" cy="5137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化学：</w:t>
      </w:r>
      <w:r>
        <w:rPr>
          <w:noProof/>
        </w:rPr>
        <w:drawing>
          <wp:inline distT="0" distB="0" distL="0" distR="0" wp14:anchorId="13857A31" wp14:editId="02AD5809">
            <wp:extent cx="1285240" cy="2123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>其他：</w:t>
      </w:r>
      <w:r>
        <w:rPr>
          <w:noProof/>
        </w:rPr>
        <w:drawing>
          <wp:inline distT="0" distB="0" distL="0" distR="0" wp14:anchorId="4F170784" wp14:editId="41884047">
            <wp:extent cx="523240" cy="1517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 w:hint="eastAsia"/>
          <w:color w:val="FF0000"/>
          <w:sz w:val="24"/>
        </w:rPr>
        <w:t>计量标准信息参考：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16AECC" wp14:editId="383C9B21">
            <wp:extent cx="5268595" cy="46196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rcRect r="4520"/>
                    <a:stretch>
                      <a:fillRect/>
                    </a:stretch>
                  </pic:blipFill>
                  <pic:spPr>
                    <a:xfrm>
                      <a:off x="0" y="0"/>
                      <a:ext cx="5276140" cy="4625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1824B9" wp14:editId="2145779E">
            <wp:extent cx="5274310" cy="26168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记录与证书</w:t>
      </w:r>
      <w:r>
        <w:rPr>
          <w:rFonts w:ascii="Times New Roman" w:hAnsi="Times New Roman" w:cs="Times New Roman"/>
          <w:b/>
          <w:sz w:val="24"/>
        </w:rPr>
        <w:t>管理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检测记录与证书模板的增删查改，</w:t>
      </w:r>
      <w:r>
        <w:rPr>
          <w:rFonts w:ascii="Times New Roman" w:hAnsi="Times New Roman" w:cs="Times New Roman"/>
          <w:sz w:val="24"/>
        </w:rPr>
        <w:t>检测记录与证书的查看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修改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审核和审批</w:t>
      </w:r>
      <w:r>
        <w:rPr>
          <w:rFonts w:ascii="Times New Roman" w:hAnsi="Times New Roman" w:cs="Times New Roman" w:hint="eastAsia"/>
          <w:sz w:val="24"/>
        </w:rPr>
        <w:t>。</w:t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模板管理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记录</w:t>
      </w:r>
      <w:r>
        <w:rPr>
          <w:rFonts w:ascii="Times New Roman" w:hAnsi="Times New Roman" w:cs="Times New Roman"/>
          <w:sz w:val="24"/>
        </w:rPr>
        <w:t>模板与证书模板内容相关，</w:t>
      </w:r>
      <w:r>
        <w:rPr>
          <w:rFonts w:ascii="Times New Roman" w:hAnsi="Times New Roman" w:cs="Times New Roman" w:hint="eastAsia"/>
          <w:sz w:val="24"/>
        </w:rPr>
        <w:t>平台提供部分通用模板，由机构根据需要可利用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插件进行编辑，或者新增记录与</w:t>
      </w:r>
      <w:r>
        <w:rPr>
          <w:rFonts w:ascii="Times New Roman" w:hAnsi="Times New Roman" w:cs="Times New Roman"/>
          <w:sz w:val="24"/>
        </w:rPr>
        <w:t>证书</w:t>
      </w:r>
      <w:r>
        <w:rPr>
          <w:rFonts w:ascii="Times New Roman" w:hAnsi="Times New Roman" w:cs="Times New Roman" w:hint="eastAsia"/>
          <w:sz w:val="24"/>
        </w:rPr>
        <w:t>模板。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基本信息包括：仪器名称、型号、设备</w:t>
      </w:r>
      <w:r>
        <w:rPr>
          <w:rFonts w:ascii="Times New Roman" w:hAnsi="Times New Roman" w:cs="Times New Roman"/>
          <w:sz w:val="24"/>
        </w:rPr>
        <w:t>编号、出厂编号、</w:t>
      </w:r>
      <w:r>
        <w:rPr>
          <w:rFonts w:ascii="Times New Roman" w:hAnsi="Times New Roman" w:cs="Times New Roman" w:hint="eastAsia"/>
          <w:sz w:val="24"/>
        </w:rPr>
        <w:t>生产厂家、测量范围、检定周期、送检单位、检测员、核验员</w:t>
      </w:r>
      <w:r>
        <w:rPr>
          <w:rFonts w:ascii="Times New Roman" w:hAnsi="Times New Roman" w:cs="Times New Roman"/>
          <w:sz w:val="24"/>
        </w:rPr>
        <w:t>、审批员</w:t>
      </w:r>
      <w:r>
        <w:rPr>
          <w:rFonts w:ascii="Times New Roman" w:hAnsi="Times New Roman" w:cs="Times New Roman" w:hint="eastAsia"/>
          <w:sz w:val="24"/>
        </w:rPr>
        <w:t>、检测时间、检测结果。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平台提供的通用证书基础模板包括（封面格式、基础信息、封底格式），</w:t>
      </w:r>
      <w:r>
        <w:rPr>
          <w:rFonts w:ascii="Times New Roman" w:hAnsi="Times New Roman" w:cs="Times New Roman"/>
          <w:sz w:val="24"/>
        </w:rPr>
        <w:t>可编辑</w:t>
      </w:r>
      <w:r>
        <w:rPr>
          <w:rFonts w:ascii="Times New Roman" w:hAnsi="Times New Roman" w:cs="Times New Roman" w:hint="eastAsia"/>
          <w:sz w:val="24"/>
        </w:rPr>
        <w:t>。同时</w:t>
      </w:r>
      <w:r>
        <w:rPr>
          <w:rFonts w:ascii="Times New Roman" w:hAnsi="Times New Roman" w:cs="Times New Roman"/>
          <w:sz w:val="24"/>
        </w:rPr>
        <w:t>，基础模板可应用于</w:t>
      </w:r>
      <w:r>
        <w:rPr>
          <w:rFonts w:ascii="Times New Roman" w:hAnsi="Times New Roman" w:cs="Times New Roman" w:hint="eastAsia"/>
          <w:sz w:val="24"/>
        </w:rPr>
        <w:t>后期</w:t>
      </w:r>
      <w:r>
        <w:rPr>
          <w:rFonts w:ascii="Times New Roman" w:hAnsi="Times New Roman" w:cs="Times New Roman"/>
          <w:sz w:val="24"/>
        </w:rPr>
        <w:t>证书模板</w:t>
      </w:r>
      <w:r>
        <w:rPr>
          <w:rFonts w:ascii="Times New Roman" w:hAnsi="Times New Roman" w:cs="Times New Roman" w:hint="eastAsia"/>
          <w:sz w:val="24"/>
        </w:rPr>
        <w:t>，由机构根据需要可利用</w:t>
      </w:r>
      <w:r>
        <w:rPr>
          <w:rFonts w:ascii="Times New Roman" w:hAnsi="Times New Roman" w:cs="Times New Roman" w:hint="eastAsia"/>
          <w:sz w:val="24"/>
          <w:u w:val="single"/>
        </w:rPr>
        <w:t>word</w:t>
      </w:r>
      <w:r>
        <w:rPr>
          <w:rFonts w:ascii="Times New Roman" w:hAnsi="Times New Roman" w:cs="Times New Roman" w:hint="eastAsia"/>
          <w:sz w:val="24"/>
          <w:u w:val="single"/>
        </w:rPr>
        <w:t>插件</w:t>
      </w:r>
      <w:r>
        <w:rPr>
          <w:rFonts w:ascii="Times New Roman" w:hAnsi="Times New Roman" w:cs="Times New Roman" w:hint="eastAsia"/>
          <w:sz w:val="24"/>
        </w:rPr>
        <w:t>进行编辑，或者新增证书模板。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检测</w:t>
      </w:r>
      <w:r>
        <w:rPr>
          <w:rFonts w:ascii="Times New Roman" w:hAnsi="Times New Roman" w:cs="Times New Roman"/>
          <w:sz w:val="24"/>
        </w:rPr>
        <w:t>结果信息包括：</w:t>
      </w:r>
      <w:r>
        <w:rPr>
          <w:rFonts w:ascii="Times New Roman" w:hAnsi="Times New Roman" w:cs="Times New Roman" w:hint="eastAsia"/>
          <w:sz w:val="24"/>
        </w:rPr>
        <w:t>外观</w:t>
      </w:r>
      <w:r>
        <w:rPr>
          <w:rFonts w:ascii="Times New Roman" w:hAnsi="Times New Roman" w:cs="Times New Roman"/>
          <w:sz w:val="24"/>
        </w:rPr>
        <w:t>及功能正常性检测、测量结果、重复性、测量结果不确定度等</w:t>
      </w:r>
      <w:r>
        <w:rPr>
          <w:rFonts w:ascii="Times New Roman" w:hAnsi="Times New Roman" w:cs="Times New Roman" w:hint="eastAsia"/>
          <w:sz w:val="24"/>
        </w:rPr>
        <w:t>信息</w:t>
      </w:r>
      <w:r>
        <w:rPr>
          <w:rFonts w:ascii="Times New Roman" w:hAnsi="Times New Roman" w:cs="Times New Roman"/>
          <w:sz w:val="24"/>
        </w:rPr>
        <w:t>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基础信息</w:t>
      </w:r>
      <w:r>
        <w:rPr>
          <w:rFonts w:ascii="Times New Roman" w:hAnsi="Times New Roman" w:cs="Times New Roman"/>
          <w:sz w:val="24"/>
        </w:rPr>
        <w:t>包括：</w:t>
      </w:r>
      <w:r>
        <w:rPr>
          <w:rFonts w:ascii="Times New Roman" w:hAnsi="Times New Roman" w:cs="Times New Roman" w:hint="eastAsia"/>
          <w:sz w:val="24"/>
        </w:rPr>
        <w:t>计量</w:t>
      </w:r>
      <w:r>
        <w:rPr>
          <w:rFonts w:ascii="Times New Roman" w:hAnsi="Times New Roman" w:cs="Times New Roman"/>
          <w:sz w:val="24"/>
        </w:rPr>
        <w:t>标准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主要</w:t>
      </w:r>
      <w:r>
        <w:rPr>
          <w:rFonts w:ascii="Times New Roman" w:hAnsi="Times New Roman" w:cs="Times New Roman"/>
          <w:sz w:val="24"/>
        </w:rPr>
        <w:t>标准器</w:t>
      </w:r>
      <w:r>
        <w:rPr>
          <w:rFonts w:ascii="Times New Roman" w:hAnsi="Times New Roman" w:cs="Times New Roman" w:hint="eastAsia"/>
          <w:sz w:val="24"/>
        </w:rPr>
        <w:t>（名称</w:t>
      </w:r>
      <w:r>
        <w:rPr>
          <w:rFonts w:ascii="Times New Roman" w:hAnsi="Times New Roman" w:cs="Times New Roman"/>
          <w:sz w:val="24"/>
        </w:rPr>
        <w:t>、编号、测量范围</w:t>
      </w:r>
      <w:r>
        <w:rPr>
          <w:rFonts w:ascii="Times New Roman" w:hAnsi="Times New Roman" w:cs="Times New Roman" w:hint="eastAsia"/>
          <w:sz w:val="24"/>
        </w:rPr>
        <w:t>、不确定度或准确度等级或最大允许误差、</w:t>
      </w:r>
      <w:r>
        <w:rPr>
          <w:rFonts w:ascii="Times New Roman" w:hAnsi="Times New Roman" w:cs="Times New Roman"/>
          <w:sz w:val="24"/>
        </w:rPr>
        <w:t>证书编号、有效期</w:t>
      </w:r>
      <w:r>
        <w:rPr>
          <w:rFonts w:ascii="Times New Roman" w:hAnsi="Times New Roman" w:cs="Times New Roman" w:hint="eastAsia"/>
          <w:sz w:val="24"/>
        </w:rPr>
        <w:t>）、</w:t>
      </w:r>
      <w:r>
        <w:rPr>
          <w:rFonts w:ascii="Times New Roman" w:hAnsi="Times New Roman" w:cs="Times New Roman"/>
          <w:sz w:val="24"/>
        </w:rPr>
        <w:t>溯源性、检测依据、</w:t>
      </w:r>
      <w:r>
        <w:rPr>
          <w:rFonts w:ascii="Times New Roman" w:hAnsi="Times New Roman" w:cs="Times New Roman" w:hint="eastAsia"/>
          <w:sz w:val="24"/>
        </w:rPr>
        <w:t>检测</w:t>
      </w:r>
      <w:r>
        <w:rPr>
          <w:rFonts w:ascii="Times New Roman" w:hAnsi="Times New Roman" w:cs="Times New Roman"/>
          <w:sz w:val="24"/>
        </w:rPr>
        <w:t>环境条件（</w:t>
      </w:r>
      <w:r>
        <w:rPr>
          <w:rFonts w:ascii="Times New Roman" w:hAnsi="Times New Roman" w:cs="Times New Roman" w:hint="eastAsia"/>
          <w:sz w:val="24"/>
        </w:rPr>
        <w:t>地点</w:t>
      </w:r>
      <w:r>
        <w:rPr>
          <w:rFonts w:ascii="Times New Roman" w:hAnsi="Times New Roman" w:cs="Times New Roman"/>
          <w:sz w:val="24"/>
        </w:rPr>
        <w:t>、环境温度、</w:t>
      </w:r>
      <w:r>
        <w:rPr>
          <w:rFonts w:ascii="Times New Roman" w:hAnsi="Times New Roman" w:cs="Times New Roman" w:hint="eastAsia"/>
          <w:sz w:val="24"/>
        </w:rPr>
        <w:t>相对</w:t>
      </w:r>
      <w:r>
        <w:rPr>
          <w:rFonts w:ascii="Times New Roman" w:hAnsi="Times New Roman" w:cs="Times New Roman"/>
          <w:sz w:val="24"/>
        </w:rPr>
        <w:t>湿度、其它）</w:t>
      </w:r>
      <w:r>
        <w:rPr>
          <w:rFonts w:ascii="Times New Roman" w:hAnsi="Times New Roman" w:cs="Times New Roman" w:hint="eastAsia"/>
          <w:sz w:val="24"/>
        </w:rPr>
        <w:t>。</w:t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检测记录（</w:t>
      </w:r>
      <w:r>
        <w:rPr>
          <w:rFonts w:ascii="Times New Roman" w:hAnsi="Times New Roman" w:cs="Times New Roman" w:hint="eastAsia"/>
          <w:sz w:val="24"/>
        </w:rPr>
        <w:t>APP</w:t>
      </w:r>
      <w:r>
        <w:rPr>
          <w:rFonts w:ascii="Times New Roman" w:hAnsi="Times New Roman" w:cs="Times New Roman" w:hint="eastAsia"/>
          <w:sz w:val="24"/>
        </w:rPr>
        <w:t>端和</w:t>
      </w:r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端均能使用）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在任务管理模块可点击“</w:t>
      </w:r>
      <w:r>
        <w:rPr>
          <w:rFonts w:ascii="Times New Roman" w:hAnsi="Times New Roman" w:cs="Times New Roman" w:hint="eastAsia"/>
          <w:color w:val="0070C0"/>
          <w:sz w:val="24"/>
        </w:rPr>
        <w:t>检测</w:t>
      </w:r>
      <w:r>
        <w:rPr>
          <w:rFonts w:ascii="Times New Roman" w:hAnsi="Times New Roman" w:cs="Times New Roman" w:hint="eastAsia"/>
          <w:sz w:val="24"/>
        </w:rPr>
        <w:t>”开始检测工作，自动调用手机定位，显示检测地理位置与出差管理挂钩，根据</w:t>
      </w:r>
      <w:r>
        <w:rPr>
          <w:rFonts w:ascii="Times New Roman" w:hAnsi="Times New Roman" w:cs="Times New Roman"/>
          <w:sz w:val="24"/>
        </w:rPr>
        <w:t>该</w:t>
      </w:r>
      <w:r>
        <w:rPr>
          <w:rFonts w:ascii="Times New Roman" w:hAnsi="Times New Roman" w:cs="Times New Roman" w:hint="eastAsia"/>
          <w:sz w:val="24"/>
        </w:rPr>
        <w:t>计量</w:t>
      </w:r>
      <w:r>
        <w:rPr>
          <w:rFonts w:ascii="Times New Roman" w:hAnsi="Times New Roman" w:cs="Times New Roman"/>
          <w:sz w:val="24"/>
        </w:rPr>
        <w:t>器具的专业</w:t>
      </w:r>
      <w:r>
        <w:rPr>
          <w:rFonts w:ascii="Times New Roman" w:hAnsi="Times New Roman" w:cs="Times New Roman" w:hint="eastAsia"/>
          <w:sz w:val="24"/>
        </w:rPr>
        <w:t>下</w:t>
      </w:r>
      <w:proofErr w:type="gramStart"/>
      <w:r>
        <w:rPr>
          <w:rFonts w:ascii="Times New Roman" w:hAnsi="Times New Roman" w:cs="Times New Roman" w:hint="eastAsia"/>
          <w:sz w:val="24"/>
        </w:rPr>
        <w:t>拉</w:t>
      </w:r>
      <w:r>
        <w:rPr>
          <w:rFonts w:ascii="Times New Roman" w:hAnsi="Times New Roman" w:cs="Times New Roman"/>
          <w:sz w:val="24"/>
        </w:rPr>
        <w:t>选择</w:t>
      </w:r>
      <w:proofErr w:type="gramEnd"/>
      <w:r>
        <w:rPr>
          <w:rFonts w:ascii="Times New Roman" w:hAnsi="Times New Roman" w:cs="Times New Roman" w:hint="eastAsia"/>
          <w:sz w:val="24"/>
        </w:rPr>
        <w:t>对应</w:t>
      </w:r>
      <w:r>
        <w:rPr>
          <w:rFonts w:ascii="Times New Roman" w:hAnsi="Times New Roman" w:cs="Times New Roman"/>
          <w:sz w:val="24"/>
        </w:rPr>
        <w:t>的检测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“记录</w:t>
      </w:r>
      <w:r>
        <w:rPr>
          <w:rFonts w:ascii="Times New Roman" w:hAnsi="Times New Roman" w:cs="Times New Roman"/>
          <w:sz w:val="24"/>
        </w:rPr>
        <w:t>模板</w:t>
      </w:r>
      <w:r>
        <w:rPr>
          <w:rFonts w:ascii="Times New Roman" w:hAnsi="Times New Roman" w:cs="Times New Roman" w:hint="eastAsia"/>
          <w:sz w:val="24"/>
        </w:rPr>
        <w:t>”，点击“扫一扫”调用手机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平板照相功能，首先需要扫一扫计量器具现</w:t>
      </w:r>
      <w:r>
        <w:rPr>
          <w:rFonts w:ascii="Times New Roman" w:hAnsi="Times New Roman" w:cs="Times New Roman" w:hint="eastAsia"/>
          <w:sz w:val="24"/>
        </w:rPr>
        <w:lastRenderedPageBreak/>
        <w:t>有二维码，识别之后即可进行拍照，对没有张贴</w:t>
      </w:r>
      <w:proofErr w:type="gramStart"/>
      <w:r>
        <w:rPr>
          <w:rFonts w:ascii="Times New Roman" w:hAnsi="Times New Roman" w:cs="Times New Roman" w:hint="eastAsia"/>
          <w:sz w:val="24"/>
        </w:rPr>
        <w:t>二维码的</w:t>
      </w:r>
      <w:proofErr w:type="gramEnd"/>
      <w:r>
        <w:rPr>
          <w:rFonts w:ascii="Times New Roman" w:hAnsi="Times New Roman" w:cs="Times New Roman" w:hint="eastAsia"/>
          <w:sz w:val="24"/>
        </w:rPr>
        <w:t>计量器具可以点击“跳过”按钮跳过“扫一扫”环节，到拍照环节，用于提交计量器具照片（显示时间戳和定位水印）。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</w:rPr>
        <w:t>注：</w:t>
      </w:r>
      <w:r>
        <w:rPr>
          <w:rFonts w:ascii="Times New Roman" w:hAnsi="Times New Roman" w:cs="Times New Roman" w:hint="eastAsia"/>
        </w:rPr>
        <w:t>PC</w:t>
      </w:r>
      <w:r>
        <w:rPr>
          <w:rFonts w:ascii="Times New Roman" w:hAnsi="Times New Roman" w:cs="Times New Roman" w:hint="eastAsia"/>
        </w:rPr>
        <w:t>端检测记录模块没有扫一扫功能，定位自动设置为机构所在地，需要通过上传照片来提交计量器具检测时的照片，后台加时间戳。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之后下</w:t>
      </w:r>
      <w:proofErr w:type="gramStart"/>
      <w:r>
        <w:rPr>
          <w:rFonts w:ascii="Times New Roman" w:hAnsi="Times New Roman" w:cs="Times New Roman" w:hint="eastAsia"/>
          <w:sz w:val="24"/>
        </w:rPr>
        <w:t>拉选择</w:t>
      </w:r>
      <w:proofErr w:type="gramEnd"/>
      <w:r>
        <w:rPr>
          <w:rFonts w:ascii="Times New Roman" w:hAnsi="Times New Roman" w:cs="Times New Roman" w:hint="eastAsia"/>
          <w:sz w:val="24"/>
        </w:rPr>
        <w:t>标准器（根据计量器具专业选择，也可直接输入检索标准器），自动匹配检定规程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技术规范，根据检测记录内容需求填写相应参数，其中检定日期自动生成、送检单位自动生成、检测人员默认为操作人员，检测环境（温度、湿度由</w:t>
      </w:r>
      <w:r>
        <w:rPr>
          <w:rFonts w:ascii="Times New Roman" w:hAnsi="Times New Roman" w:cs="Times New Roman"/>
          <w:sz w:val="24"/>
        </w:rPr>
        <w:t>模板自动填写，可编辑</w:t>
      </w:r>
      <w:r>
        <w:rPr>
          <w:rFonts w:ascii="Times New Roman" w:hAnsi="Times New Roman" w:cs="Times New Roman" w:hint="eastAsia"/>
          <w:sz w:val="24"/>
        </w:rPr>
        <w:t>），标准器（名称、型号、测量范围、不确定度或准确度等级或最大允许误差），同时校验标准器是否在有效日期，不在则</w:t>
      </w:r>
      <w:r>
        <w:rPr>
          <w:rFonts w:ascii="Times New Roman" w:hAnsi="Times New Roman" w:cs="Times New Roman" w:hint="eastAsia"/>
          <w:color w:val="FF0000"/>
          <w:sz w:val="24"/>
        </w:rPr>
        <w:t>红色</w:t>
      </w:r>
      <w:r>
        <w:rPr>
          <w:rFonts w:ascii="Times New Roman" w:hAnsi="Times New Roman" w:cs="Times New Roman" w:hint="eastAsia"/>
          <w:sz w:val="24"/>
        </w:rPr>
        <w:t>警告显示、检定结果（根据</w:t>
      </w:r>
      <w:r>
        <w:rPr>
          <w:rFonts w:ascii="Times New Roman" w:hAnsi="Times New Roman" w:cs="Times New Roman"/>
          <w:sz w:val="24"/>
        </w:rPr>
        <w:t>现场</w:t>
      </w:r>
      <w:r>
        <w:rPr>
          <w:rFonts w:ascii="Times New Roman" w:hAnsi="Times New Roman" w:cs="Times New Roman" w:hint="eastAsia"/>
          <w:sz w:val="24"/>
        </w:rPr>
        <w:t>仪表</w:t>
      </w:r>
      <w:r>
        <w:rPr>
          <w:rFonts w:ascii="Times New Roman" w:hAnsi="Times New Roman" w:cs="Times New Roman"/>
          <w:sz w:val="24"/>
        </w:rPr>
        <w:t>显示</w:t>
      </w:r>
      <w:r>
        <w:rPr>
          <w:rFonts w:ascii="Times New Roman" w:hAnsi="Times New Roman" w:cs="Times New Roman" w:hint="eastAsia"/>
          <w:sz w:val="24"/>
        </w:rPr>
        <w:t>自主填写）。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参数填写完毕后，点击“提交”，后台检查必填数据是否完整，检测人员确认“是否提交检测结果？”，“是”则弹出证书编辑页面，查看后点击“确认”，后台自动生成检测记录和检测证书，检测记录和</w:t>
      </w:r>
      <w:r>
        <w:rPr>
          <w:rFonts w:ascii="Times New Roman" w:hAnsi="Times New Roman" w:cs="Times New Roman"/>
          <w:sz w:val="24"/>
        </w:rPr>
        <w:t>证书</w:t>
      </w:r>
      <w:r>
        <w:rPr>
          <w:rFonts w:ascii="Times New Roman" w:hAnsi="Times New Roman" w:cs="Times New Roman" w:hint="eastAsia"/>
          <w:sz w:val="24"/>
        </w:rPr>
        <w:t>保存至后台。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</w:t>
      </w:r>
      <w:r>
        <w:rPr>
          <w:rFonts w:ascii="Times New Roman" w:hAnsi="Times New Roman" w:cs="Times New Roman" w:hint="eastAsia"/>
          <w:sz w:val="24"/>
        </w:rPr>
        <w:t>端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PC</w:t>
      </w:r>
      <w:proofErr w:type="gramStart"/>
      <w:r>
        <w:rPr>
          <w:rFonts w:ascii="Times New Roman" w:hAnsi="Times New Roman" w:cs="Times New Roman" w:hint="eastAsia"/>
          <w:sz w:val="24"/>
        </w:rPr>
        <w:t>端均可以</w:t>
      </w:r>
      <w:proofErr w:type="gramEnd"/>
      <w:r>
        <w:rPr>
          <w:rFonts w:ascii="Times New Roman" w:hAnsi="Times New Roman" w:cs="Times New Roman" w:hint="eastAsia"/>
          <w:sz w:val="24"/>
        </w:rPr>
        <w:t>查看检测记录和证书，不允许对检测原始记录进行编辑操作，之后进入核验流程，下</w:t>
      </w:r>
      <w:proofErr w:type="gramStart"/>
      <w:r>
        <w:rPr>
          <w:rFonts w:ascii="Times New Roman" w:hAnsi="Times New Roman" w:cs="Times New Roman" w:hint="eastAsia"/>
          <w:sz w:val="24"/>
        </w:rPr>
        <w:t>拉选择</w:t>
      </w:r>
      <w:proofErr w:type="gramEnd"/>
      <w:r>
        <w:rPr>
          <w:rFonts w:ascii="Times New Roman" w:hAnsi="Times New Roman" w:cs="Times New Roman" w:hint="eastAsia"/>
          <w:sz w:val="24"/>
        </w:rPr>
        <w:t>核验员名字点击“核验通过”即可，可多订单批量处理，但对处理结果进行提示，之后进入审批流程，下</w:t>
      </w:r>
      <w:proofErr w:type="gramStart"/>
      <w:r>
        <w:rPr>
          <w:rFonts w:ascii="Times New Roman" w:hAnsi="Times New Roman" w:cs="Times New Roman" w:hint="eastAsia"/>
          <w:sz w:val="24"/>
        </w:rPr>
        <w:t>拉选择审批员</w:t>
      </w:r>
      <w:proofErr w:type="gramEnd"/>
      <w:r>
        <w:rPr>
          <w:rFonts w:ascii="Times New Roman" w:hAnsi="Times New Roman" w:cs="Times New Roman" w:hint="eastAsia"/>
          <w:sz w:val="24"/>
        </w:rPr>
        <w:t>名字点击“审批通过”即可，可多订单批量处理，但对处理结果进行提示，之后生成电子证书。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系统自动生成带有水印和</w:t>
      </w:r>
      <w:proofErr w:type="gramStart"/>
      <w:r>
        <w:rPr>
          <w:rFonts w:ascii="Times New Roman" w:hAnsi="Times New Roman" w:cs="Times New Roman" w:hint="eastAsia"/>
          <w:sz w:val="24"/>
        </w:rPr>
        <w:t>二维码的</w:t>
      </w:r>
      <w:proofErr w:type="gramEnd"/>
      <w:r>
        <w:rPr>
          <w:rFonts w:ascii="Times New Roman" w:hAnsi="Times New Roman" w:cs="Times New Roman" w:hint="eastAsia"/>
          <w:sz w:val="24"/>
        </w:rPr>
        <w:t>电子证书，附带系统匹配的电子证书编号。一批订单所有设备电子证书生成完，则该检测过程完结，订单状态更新“检测完毕”。</w:t>
      </w:r>
    </w:p>
    <w:p w:rsidR="00FE3DCC" w:rsidRDefault="00C52C1B">
      <w:pPr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在此</w:t>
      </w:r>
      <w:r>
        <w:rPr>
          <w:rFonts w:ascii="Times New Roman" w:hAnsi="Times New Roman" w:cs="Times New Roman"/>
        </w:rPr>
        <w:t>过程中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权限的核验</w:t>
      </w:r>
      <w:r>
        <w:rPr>
          <w:rFonts w:ascii="Times New Roman" w:hAnsi="Times New Roman" w:cs="Times New Roman" w:hint="eastAsia"/>
        </w:rPr>
        <w:t>员</w:t>
      </w:r>
      <w:r>
        <w:rPr>
          <w:rFonts w:ascii="Times New Roman" w:hAnsi="Times New Roman" w:cs="Times New Roman"/>
        </w:rPr>
        <w:t>或者</w:t>
      </w:r>
      <w:proofErr w:type="gramStart"/>
      <w:r>
        <w:rPr>
          <w:rFonts w:ascii="Times New Roman" w:hAnsi="Times New Roman" w:cs="Times New Roman"/>
        </w:rPr>
        <w:t>审批员</w:t>
      </w:r>
      <w:r>
        <w:rPr>
          <w:rFonts w:ascii="Times New Roman" w:hAnsi="Times New Roman" w:cs="Times New Roman" w:hint="eastAsia"/>
        </w:rPr>
        <w:t>才</w:t>
      </w:r>
      <w:r>
        <w:rPr>
          <w:rFonts w:ascii="Times New Roman" w:hAnsi="Times New Roman" w:cs="Times New Roman"/>
        </w:rPr>
        <w:t>能</w:t>
      </w:r>
      <w:proofErr w:type="gramEnd"/>
      <w:r>
        <w:rPr>
          <w:rFonts w:ascii="Times New Roman" w:hAnsi="Times New Roman" w:cs="Times New Roman"/>
        </w:rPr>
        <w:t>对证书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检测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/>
        </w:rPr>
        <w:t>信息进行修改</w:t>
      </w:r>
      <w:r>
        <w:rPr>
          <w:rFonts w:ascii="Times New Roman" w:hAnsi="Times New Roman" w:cs="Times New Roman" w:hint="eastAsia"/>
        </w:rPr>
        <w:t>（后台做修改记录）</w:t>
      </w:r>
      <w:r>
        <w:rPr>
          <w:rFonts w:ascii="Times New Roman" w:hAnsi="Times New Roman" w:cs="Times New Roman"/>
        </w:rPr>
        <w:t>。</w:t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检测记录与</w:t>
      </w:r>
      <w:commentRangeStart w:id="24"/>
      <w:r>
        <w:rPr>
          <w:rFonts w:ascii="Times New Roman" w:hAnsi="Times New Roman" w:cs="Times New Roman" w:hint="eastAsia"/>
          <w:sz w:val="24"/>
        </w:rPr>
        <w:t>证书</w:t>
      </w:r>
      <w:commentRangeEnd w:id="24"/>
      <w:r>
        <w:commentReference w:id="24"/>
      </w:r>
      <w:r>
        <w:rPr>
          <w:rFonts w:ascii="Times New Roman" w:hAnsi="Times New Roman" w:cs="Times New Roman" w:hint="eastAsia"/>
          <w:sz w:val="24"/>
        </w:rPr>
        <w:t>管理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2460"/>
      </w:tblGrid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</w:p>
        </w:tc>
        <w:tc>
          <w:tcPr>
            <w:tcW w:w="4253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基本内容</w:t>
            </w:r>
          </w:p>
        </w:tc>
        <w:tc>
          <w:tcPr>
            <w:tcW w:w="246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计量器具</w:t>
            </w:r>
            <w:r>
              <w:rPr>
                <w:rFonts w:ascii="Times New Roman" w:hAnsi="Times New Roman" w:cs="Times New Roman"/>
                <w:szCs w:val="21"/>
              </w:rPr>
              <w:t>名称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型号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送检</w:t>
            </w:r>
            <w:r>
              <w:rPr>
                <w:rFonts w:ascii="Times New Roman" w:hAnsi="Times New Roman" w:cs="Times New Roman"/>
                <w:szCs w:val="21"/>
              </w:rPr>
              <w:t>单位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检测员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核验员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审批</w:t>
            </w:r>
            <w:r>
              <w:rPr>
                <w:rFonts w:ascii="Times New Roman" w:hAnsi="Times New Roman" w:cs="Times New Roman"/>
                <w:szCs w:val="21"/>
              </w:rPr>
              <w:t>员</w:t>
            </w:r>
            <w:proofErr w:type="gramEnd"/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</w:t>
            </w:r>
            <w:r>
              <w:rPr>
                <w:rFonts w:ascii="Times New Roman" w:hAnsi="Times New Roman" w:cs="Times New Roman"/>
                <w:szCs w:val="21"/>
              </w:rPr>
              <w:t>记录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电子</w:t>
            </w:r>
            <w:r>
              <w:rPr>
                <w:rFonts w:ascii="Times New Roman" w:hAnsi="Times New Roman" w:cs="Times New Roman"/>
                <w:szCs w:val="21"/>
              </w:rPr>
              <w:t>证书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80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检测</w:t>
            </w:r>
            <w:r>
              <w:rPr>
                <w:rFonts w:ascii="Times New Roman" w:hAnsi="Times New Roman" w:cs="Times New Roman"/>
                <w:szCs w:val="21"/>
              </w:rPr>
              <w:t>日期</w:t>
            </w:r>
          </w:p>
        </w:tc>
        <w:tc>
          <w:tcPr>
            <w:tcW w:w="4253" w:type="dxa"/>
            <w:vAlign w:val="center"/>
          </w:tcPr>
          <w:p w:rsidR="00FE3DCC" w:rsidRDefault="00FE3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E36C0A" w:themeColor="accent6" w:themeShade="BF"/>
          <w:sz w:val="24"/>
        </w:rPr>
      </w:pPr>
      <w:r>
        <w:rPr>
          <w:rFonts w:ascii="Times New Roman" w:hAnsi="Times New Roman" w:cs="Times New Roman" w:hint="eastAsia"/>
          <w:sz w:val="24"/>
        </w:rPr>
        <w:t>在页面顶部可对检测员</w:t>
      </w:r>
      <w:r>
        <w:rPr>
          <w:rFonts w:ascii="Times New Roman" w:hAnsi="Times New Roman" w:cs="Times New Roman"/>
          <w:sz w:val="24"/>
        </w:rPr>
        <w:t>、核验员、</w:t>
      </w:r>
      <w:proofErr w:type="gramStart"/>
      <w:r>
        <w:rPr>
          <w:rFonts w:ascii="Times New Roman" w:hAnsi="Times New Roman" w:cs="Times New Roman"/>
          <w:sz w:val="24"/>
        </w:rPr>
        <w:t>审批员</w:t>
      </w:r>
      <w:proofErr w:type="gramEnd"/>
      <w:r>
        <w:rPr>
          <w:rFonts w:ascii="Times New Roman" w:hAnsi="Times New Roman" w:cs="Times New Roman" w:hint="eastAsia"/>
          <w:sz w:val="24"/>
        </w:rPr>
        <w:t>进行下拉</w:t>
      </w:r>
      <w:r>
        <w:rPr>
          <w:rFonts w:ascii="Times New Roman" w:hAnsi="Times New Roman" w:cs="Times New Roman"/>
          <w:sz w:val="24"/>
        </w:rPr>
        <w:t>选择，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内容进行</w:t>
      </w:r>
      <w:r>
        <w:rPr>
          <w:rFonts w:ascii="Times New Roman" w:hAnsi="Times New Roman" w:cs="Times New Roman" w:hint="eastAsia"/>
          <w:sz w:val="24"/>
        </w:rPr>
        <w:t>分类显示</w:t>
      </w:r>
      <w:r>
        <w:rPr>
          <w:rFonts w:ascii="Times New Roman" w:hAnsi="Times New Roman" w:cs="Times New Roman"/>
          <w:sz w:val="24"/>
        </w:rPr>
        <w:t>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费用管理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根据检测记录中所填检测人员及费用，进行机构人员与费用的汇总，核验人员和审批人员也有相应的工作费用。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根据填写检测记录时的照片和定位，计算出差补贴费用，单独罗列。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点击个人对应的金额</w:t>
      </w:r>
      <w:r>
        <w:rPr>
          <w:rFonts w:ascii="Times New Roman" w:hAnsi="Times New Roman" w:cs="Times New Roman" w:hint="eastAsia"/>
          <w:color w:val="0070C0"/>
          <w:sz w:val="24"/>
        </w:rPr>
        <w:t>000</w:t>
      </w:r>
      <w:r>
        <w:rPr>
          <w:rFonts w:ascii="Times New Roman" w:hAnsi="Times New Roman" w:cs="Times New Roman" w:hint="eastAsia"/>
          <w:sz w:val="24"/>
        </w:rPr>
        <w:t>，可查看详情（检测费：检测时间、</w:t>
      </w:r>
      <w:r>
        <w:rPr>
          <w:rFonts w:ascii="Times New Roman" w:hAnsi="Times New Roman" w:cs="Times New Roman" w:hint="eastAsia"/>
          <w:sz w:val="24"/>
        </w:rPr>
        <w:t>XX</w:t>
      </w:r>
      <w:r>
        <w:rPr>
          <w:rFonts w:ascii="Times New Roman" w:hAnsi="Times New Roman" w:cs="Times New Roman" w:hint="eastAsia"/>
          <w:sz w:val="24"/>
        </w:rPr>
        <w:t>计量器具，检测方式，检测费；出差：位置信息，出差补贴）。系统自动结算时间为每天</w:t>
      </w:r>
      <w:r>
        <w:rPr>
          <w:rFonts w:ascii="Times New Roman" w:hAnsi="Times New Roman" w:cs="Times New Roman" w:hint="eastAsia"/>
          <w:sz w:val="24"/>
        </w:rPr>
        <w:t>00:00</w:t>
      </w:r>
      <w:r>
        <w:rPr>
          <w:rFonts w:ascii="Times New Roman" w:hAnsi="Times New Roman" w:cs="Times New Roman" w:hint="eastAsia"/>
          <w:sz w:val="24"/>
        </w:rPr>
        <w:t>，财务人员可在系统后台设置月结算时间，定期对费用进行汇总，例如每月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号，则在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号</w:t>
      </w:r>
      <w:r>
        <w:rPr>
          <w:rFonts w:ascii="Times New Roman" w:hAnsi="Times New Roman" w:cs="Times New Roman" w:hint="eastAsia"/>
          <w:sz w:val="24"/>
        </w:rPr>
        <w:t>24:00</w:t>
      </w:r>
      <w:r>
        <w:rPr>
          <w:rFonts w:ascii="Times New Roman" w:hAnsi="Times New Roman" w:cs="Times New Roman" w:hint="eastAsia"/>
          <w:sz w:val="24"/>
        </w:rPr>
        <w:t>，将上月</w:t>
      </w: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号</w:t>
      </w:r>
      <w:r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 w:hint="eastAsia"/>
          <w:sz w:val="24"/>
        </w:rPr>
        <w:t>本月</w:t>
      </w:r>
      <w:r>
        <w:rPr>
          <w:rFonts w:ascii="Times New Roman" w:hAnsi="Times New Roman" w:cs="Times New Roman" w:hint="eastAsia"/>
          <w:sz w:val="24"/>
        </w:rPr>
        <w:t>10</w:t>
      </w:r>
      <w:proofErr w:type="gramStart"/>
      <w:r>
        <w:rPr>
          <w:rFonts w:ascii="Times New Roman" w:hAnsi="Times New Roman" w:cs="Times New Roman" w:hint="eastAsia"/>
          <w:sz w:val="24"/>
        </w:rPr>
        <w:t>号所有</w:t>
      </w:r>
      <w:proofErr w:type="gramEnd"/>
      <w:r>
        <w:rPr>
          <w:rFonts w:ascii="Times New Roman" w:hAnsi="Times New Roman" w:cs="Times New Roman" w:hint="eastAsia"/>
          <w:sz w:val="24"/>
        </w:rPr>
        <w:t>金额进行汇总到个人，并生成电子报表，可打印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下载。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E3DCC">
        <w:tc>
          <w:tcPr>
            <w:tcW w:w="1217" w:type="dxa"/>
          </w:tcPr>
          <w:p w:rsidR="00FE3DCC" w:rsidRDefault="00C52C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人员</w:t>
            </w:r>
          </w:p>
        </w:tc>
        <w:tc>
          <w:tcPr>
            <w:tcW w:w="1217" w:type="dxa"/>
          </w:tcPr>
          <w:p w:rsidR="00FE3DCC" w:rsidRDefault="00C52C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时间</w:t>
            </w:r>
          </w:p>
        </w:tc>
        <w:tc>
          <w:tcPr>
            <w:tcW w:w="1217" w:type="dxa"/>
          </w:tcPr>
          <w:p w:rsidR="00FE3DCC" w:rsidRDefault="00C52C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检测</w:t>
            </w:r>
          </w:p>
        </w:tc>
        <w:tc>
          <w:tcPr>
            <w:tcW w:w="1217" w:type="dxa"/>
          </w:tcPr>
          <w:p w:rsidR="00FE3DCC" w:rsidRDefault="00C52C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核验</w:t>
            </w:r>
          </w:p>
        </w:tc>
        <w:tc>
          <w:tcPr>
            <w:tcW w:w="1218" w:type="dxa"/>
          </w:tcPr>
          <w:p w:rsidR="00FE3DCC" w:rsidRDefault="00C52C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审批</w:t>
            </w:r>
          </w:p>
        </w:tc>
        <w:tc>
          <w:tcPr>
            <w:tcW w:w="1218" w:type="dxa"/>
          </w:tcPr>
          <w:p w:rsidR="00FE3DCC" w:rsidRDefault="00C52C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出差</w:t>
            </w:r>
          </w:p>
        </w:tc>
        <w:tc>
          <w:tcPr>
            <w:tcW w:w="1218" w:type="dxa"/>
          </w:tcPr>
          <w:p w:rsidR="00FE3DCC" w:rsidRDefault="00C52C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合计</w:t>
            </w:r>
          </w:p>
        </w:tc>
      </w:tr>
      <w:tr w:rsidR="00FE3DCC">
        <w:tc>
          <w:tcPr>
            <w:tcW w:w="1217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7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7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7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8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8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8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3DCC">
        <w:tc>
          <w:tcPr>
            <w:tcW w:w="1217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7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7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7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8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8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18" w:type="dxa"/>
          </w:tcPr>
          <w:p w:rsidR="00FE3DCC" w:rsidRDefault="00FE3DC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设置</w:t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基本信息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修改检测机构注册时的基本信息，</w:t>
      </w:r>
      <w:r>
        <w:rPr>
          <w:rFonts w:ascii="Times New Roman" w:hAnsi="Times New Roman" w:cs="Times New Roman"/>
          <w:sz w:val="24"/>
        </w:rPr>
        <w:t>以及</w:t>
      </w:r>
      <w:r>
        <w:rPr>
          <w:rFonts w:ascii="Times New Roman" w:hAnsi="Times New Roman" w:cs="Times New Roman" w:hint="eastAsia"/>
          <w:sz w:val="24"/>
        </w:rPr>
        <w:t>费用</w:t>
      </w:r>
      <w:r>
        <w:rPr>
          <w:rFonts w:ascii="Times New Roman" w:hAnsi="Times New Roman" w:cs="Times New Roman"/>
          <w:sz w:val="24"/>
        </w:rPr>
        <w:t>计算时间</w:t>
      </w:r>
      <w:r>
        <w:rPr>
          <w:rFonts w:ascii="Times New Roman" w:hAnsi="Times New Roman" w:cs="Times New Roman" w:hint="eastAsia"/>
          <w:sz w:val="24"/>
        </w:rPr>
        <w:t>。</w:t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收费</w:t>
      </w:r>
      <w:r>
        <w:rPr>
          <w:rFonts w:ascii="Times New Roman" w:hAnsi="Times New Roman" w:cs="Times New Roman"/>
          <w:sz w:val="24"/>
        </w:rPr>
        <w:t>标准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4820"/>
        <w:gridCol w:w="2460"/>
      </w:tblGrid>
      <w:tr w:rsidR="00FE3DCC">
        <w:tc>
          <w:tcPr>
            <w:tcW w:w="1242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收费标准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820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计量器具名称、准确度、等级、测量范围、收费单位（只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点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件，下拉选择）、收费标准（元）、备注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收费标准表建立：</w:t>
      </w:r>
      <w:r>
        <w:rPr>
          <w:noProof/>
        </w:rPr>
        <w:lastRenderedPageBreak/>
        <w:drawing>
          <wp:inline distT="0" distB="0" distL="0" distR="0" wp14:anchorId="34C536EF" wp14:editId="0CD93470">
            <wp:extent cx="5274310" cy="3070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CC" w:rsidRDefault="00FE3DCC"/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用户管理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用户</w:t>
      </w:r>
      <w:r>
        <w:rPr>
          <w:rFonts w:ascii="Times New Roman" w:hAnsi="Times New Roman" w:cs="Times New Roman"/>
          <w:sz w:val="24"/>
        </w:rPr>
        <w:t>角色</w:t>
      </w:r>
      <w:r>
        <w:rPr>
          <w:rFonts w:ascii="Times New Roman" w:hAnsi="Times New Roman" w:cs="Times New Roman" w:hint="eastAsia"/>
          <w:sz w:val="24"/>
        </w:rPr>
        <w:t>，可对</w:t>
      </w:r>
      <w:r>
        <w:rPr>
          <w:rFonts w:ascii="Times New Roman" w:hAnsi="Times New Roman" w:cs="Times New Roman"/>
          <w:sz w:val="24"/>
        </w:rPr>
        <w:t>用户角色</w:t>
      </w:r>
      <w:r>
        <w:rPr>
          <w:rFonts w:ascii="Times New Roman" w:hAnsi="Times New Roman" w:cs="Times New Roman" w:hint="eastAsia"/>
          <w:sz w:val="24"/>
        </w:rPr>
        <w:t>进行增删查改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系统</w:t>
      </w:r>
      <w:r>
        <w:rPr>
          <w:rFonts w:ascii="Times New Roman" w:hAnsi="Times New Roman" w:cs="Times New Roman"/>
          <w:sz w:val="24"/>
        </w:rPr>
        <w:t>默认建立</w:t>
      </w:r>
      <w:r>
        <w:rPr>
          <w:rFonts w:ascii="Times New Roman" w:hAnsi="Times New Roman" w:cs="Times New Roman" w:hint="eastAsia"/>
          <w:sz w:val="24"/>
        </w:rPr>
        <w:t>管理员</w:t>
      </w:r>
      <w:r>
        <w:rPr>
          <w:rFonts w:ascii="Times New Roman" w:hAnsi="Times New Roman" w:cs="Times New Roman"/>
          <w:sz w:val="24"/>
        </w:rPr>
        <w:t>、检测员、核验员、</w:t>
      </w:r>
      <w:proofErr w:type="gramStart"/>
      <w:r>
        <w:rPr>
          <w:rFonts w:ascii="Times New Roman" w:hAnsi="Times New Roman" w:cs="Times New Roman"/>
          <w:sz w:val="24"/>
        </w:rPr>
        <w:t>审批员</w:t>
      </w:r>
      <w:proofErr w:type="gramEnd"/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财务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管理员拥有所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/>
          <w:sz w:val="24"/>
        </w:rPr>
        <w:t>权限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检测员</w:t>
      </w:r>
      <w:r>
        <w:rPr>
          <w:rFonts w:ascii="Times New Roman" w:hAnsi="Times New Roman" w:cs="Times New Roman" w:hint="eastAsia"/>
          <w:sz w:val="24"/>
        </w:rPr>
        <w:t>拥有除</w:t>
      </w:r>
      <w:r>
        <w:rPr>
          <w:rFonts w:ascii="Times New Roman" w:hAnsi="Times New Roman" w:cs="Times New Roman"/>
          <w:sz w:val="24"/>
        </w:rPr>
        <w:t>费用管理和修改检测证书</w:t>
      </w:r>
      <w:r>
        <w:rPr>
          <w:rFonts w:ascii="Times New Roman" w:hAnsi="Times New Roman" w:cs="Times New Roman" w:hint="eastAsia"/>
          <w:sz w:val="24"/>
        </w:rPr>
        <w:t>记录</w:t>
      </w:r>
      <w:r>
        <w:rPr>
          <w:rFonts w:ascii="Times New Roman" w:hAnsi="Times New Roman" w:cs="Times New Roman"/>
          <w:sz w:val="24"/>
        </w:rPr>
        <w:t>的权限以</w:t>
      </w:r>
      <w:r>
        <w:rPr>
          <w:rFonts w:ascii="Times New Roman" w:hAnsi="Times New Roman" w:cs="Times New Roman" w:hint="eastAsia"/>
          <w:sz w:val="24"/>
        </w:rPr>
        <w:t>外</w:t>
      </w:r>
      <w:r>
        <w:rPr>
          <w:rFonts w:ascii="Times New Roman" w:hAnsi="Times New Roman" w:cs="Times New Roman"/>
          <w:sz w:val="24"/>
        </w:rPr>
        <w:t>的所有权限，核验员权限同检测员，</w:t>
      </w:r>
      <w:proofErr w:type="gramStart"/>
      <w:r>
        <w:rPr>
          <w:rFonts w:ascii="Times New Roman" w:hAnsi="Times New Roman" w:cs="Times New Roman"/>
          <w:sz w:val="24"/>
        </w:rPr>
        <w:t>审批员</w:t>
      </w:r>
      <w:proofErr w:type="gramEnd"/>
      <w:r>
        <w:rPr>
          <w:rFonts w:ascii="Times New Roman" w:hAnsi="Times New Roman" w:cs="Times New Roman" w:hint="eastAsia"/>
          <w:sz w:val="24"/>
        </w:rPr>
        <w:t>没有</w:t>
      </w:r>
      <w:r>
        <w:rPr>
          <w:rFonts w:ascii="Times New Roman" w:hAnsi="Times New Roman" w:cs="Times New Roman"/>
          <w:sz w:val="24"/>
        </w:rPr>
        <w:t>费用管理权限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财务</w:t>
      </w:r>
      <w:r>
        <w:rPr>
          <w:rFonts w:ascii="Times New Roman" w:hAnsi="Times New Roman" w:cs="Times New Roman" w:hint="eastAsia"/>
          <w:sz w:val="24"/>
        </w:rPr>
        <w:t>只有</w:t>
      </w:r>
      <w:r>
        <w:rPr>
          <w:rFonts w:ascii="Times New Roman" w:hAnsi="Times New Roman" w:cs="Times New Roman"/>
          <w:sz w:val="24"/>
        </w:rPr>
        <w:t>费用管理权限</w:t>
      </w:r>
      <w:r>
        <w:rPr>
          <w:rFonts w:ascii="Times New Roman" w:hAnsi="Times New Roman" w:cs="Times New Roman" w:hint="eastAsia"/>
          <w:sz w:val="24"/>
        </w:rPr>
        <w:t>。</w:t>
      </w:r>
    </w:p>
    <w:tbl>
      <w:tblPr>
        <w:tblStyle w:val="aa"/>
        <w:tblpPr w:leftFromText="180" w:rightFromText="180" w:vertAnchor="text" w:horzAnchor="margin" w:tblpY="340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4820"/>
        <w:gridCol w:w="2460"/>
      </w:tblGrid>
      <w:tr w:rsidR="00FE3DCC">
        <w:tc>
          <w:tcPr>
            <w:tcW w:w="1242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角色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820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○</w:t>
            </w:r>
            <w:r>
              <w:rPr>
                <w:rFonts w:ascii="Times New Roman" w:hAnsi="Times New Roman" w:cs="Times New Roman" w:hint="eastAsia"/>
                <w:szCs w:val="21"/>
              </w:rPr>
              <w:t>检测员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Fonts w:asciiTheme="minorEastAsia" w:hAnsiTheme="minorEastAsia" w:cs="Times New Roman" w:hint="eastAsia"/>
                <w:szCs w:val="21"/>
              </w:rPr>
              <w:t>○</w:t>
            </w:r>
            <w:r>
              <w:rPr>
                <w:rFonts w:ascii="Times New Roman" w:hAnsi="Times New Roman" w:cs="Times New Roman"/>
                <w:szCs w:val="21"/>
              </w:rPr>
              <w:t>核验员、</w:t>
            </w:r>
            <w:r>
              <w:rPr>
                <w:rFonts w:asciiTheme="minorEastAsia" w:hAnsiTheme="minorEastAsia" w:cs="Times New Roman" w:hint="eastAsia"/>
                <w:szCs w:val="21"/>
              </w:rPr>
              <w:t>○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审批员</w:t>
            </w:r>
            <w:proofErr w:type="gramEnd"/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242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用户名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82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242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密码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82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242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联系</w:t>
            </w:r>
            <w:r>
              <w:rPr>
                <w:rFonts w:ascii="Times New Roman" w:hAnsi="Times New Roman" w:cs="Times New Roman"/>
                <w:szCs w:val="21"/>
              </w:rPr>
              <w:t>方式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820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手机</w:t>
            </w:r>
            <w:r>
              <w:rPr>
                <w:rFonts w:ascii="Times New Roman" w:hAnsi="Times New Roman" w:cs="Times New Roman"/>
                <w:szCs w:val="21"/>
              </w:rPr>
              <w:t>号码</w:t>
            </w: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242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电子</w:t>
            </w:r>
            <w:r>
              <w:rPr>
                <w:rFonts w:ascii="Times New Roman" w:hAnsi="Times New Roman" w:cs="Times New Roman"/>
                <w:szCs w:val="21"/>
              </w:rPr>
              <w:t>邮箱</w:t>
            </w:r>
          </w:p>
        </w:tc>
        <w:tc>
          <w:tcPr>
            <w:tcW w:w="4820" w:type="dxa"/>
            <w:vAlign w:val="center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0" w:type="dxa"/>
          </w:tcPr>
          <w:p w:rsidR="00FE3DCC" w:rsidRDefault="00FE3DCC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E3DCC">
        <w:tc>
          <w:tcPr>
            <w:tcW w:w="1242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基本信息</w:t>
            </w:r>
            <w:r>
              <w:rPr>
                <w:rFonts w:ascii="Times New Roman" w:hAnsi="Times New Roman" w:cs="Times New Roman" w:hint="eastAsia"/>
                <w:szCs w:val="21"/>
              </w:rPr>
              <w:t>*</w:t>
            </w:r>
          </w:p>
        </w:tc>
        <w:tc>
          <w:tcPr>
            <w:tcW w:w="4820" w:type="dxa"/>
            <w:vAlign w:val="center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姓名、性别（下拉选择）、出生年月、学历（大专、本科、硕士、博士，下拉选择）、专业（专业数据库）、技术职称（助理工程师、工程师、高级工程师）、证书编号（全称）、有效日期（点选）</w:t>
            </w:r>
          </w:p>
        </w:tc>
        <w:tc>
          <w:tcPr>
            <w:tcW w:w="2460" w:type="dxa"/>
          </w:tcPr>
          <w:p w:rsidR="00FE3DCC" w:rsidRDefault="00C52C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专业参考：</w:t>
            </w:r>
            <w:hyperlink r:id="rId30" w:history="1">
              <w:r>
                <w:rPr>
                  <w:rStyle w:val="a8"/>
                  <w:rFonts w:ascii="Times New Roman" w:hAnsi="Times New Roman" w:cs="Times New Roman"/>
                  <w:szCs w:val="21"/>
                </w:rPr>
                <w:t>http://edu.qq.com/zt2012/bkzy/</w:t>
              </w:r>
            </w:hyperlink>
          </w:p>
        </w:tc>
      </w:tr>
    </w:tbl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注：默认首位注册用户为管理员，拥有所有权限。</w:t>
      </w:r>
    </w:p>
    <w:p w:rsidR="00FE3DCC" w:rsidRDefault="00C52C1B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安全设置</w:t>
      </w:r>
    </w:p>
    <w:p w:rsidR="00FE3DCC" w:rsidRDefault="00C52C1B">
      <w:pPr>
        <w:pStyle w:val="1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密码修改、</w:t>
      </w:r>
      <w:commentRangeStart w:id="25"/>
      <w:r>
        <w:rPr>
          <w:rFonts w:ascii="Times New Roman" w:hAnsi="Times New Roman" w:cs="Times New Roman" w:hint="eastAsia"/>
          <w:sz w:val="24"/>
        </w:rPr>
        <w:t>第三方授权与验证：微信。</w:t>
      </w:r>
      <w:commentRangeEnd w:id="25"/>
      <w:r w:rsidR="00673F4F">
        <w:rPr>
          <w:rStyle w:val="a9"/>
        </w:rPr>
        <w:commentReference w:id="25"/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信息提示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对用户进行提醒：订单机会（竞价模式）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新订单。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commentRangeStart w:id="26"/>
      <w:r>
        <w:rPr>
          <w:rFonts w:ascii="Times New Roman" w:hAnsi="Times New Roman" w:cs="Times New Roman" w:hint="eastAsia"/>
          <w:b/>
          <w:sz w:val="24"/>
        </w:rPr>
        <w:t>检测机构</w:t>
      </w:r>
      <w:r>
        <w:rPr>
          <w:rFonts w:ascii="Times New Roman" w:hAnsi="Times New Roman" w:cs="Times New Roman" w:hint="eastAsia"/>
          <w:b/>
          <w:sz w:val="24"/>
        </w:rPr>
        <w:t>APP</w:t>
      </w:r>
      <w:commentRangeEnd w:id="26"/>
      <w:r w:rsidR="00C77A65">
        <w:rPr>
          <w:rStyle w:val="a9"/>
        </w:rPr>
        <w:commentReference w:id="26"/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检测机构</w:t>
      </w:r>
      <w:r>
        <w:rPr>
          <w:rFonts w:ascii="Times New Roman" w:hAnsi="Times New Roman" w:cs="Times New Roman" w:hint="eastAsia"/>
          <w:sz w:val="24"/>
        </w:rPr>
        <w:t>APP</w:t>
      </w:r>
      <w:r>
        <w:rPr>
          <w:rFonts w:ascii="Times New Roman" w:hAnsi="Times New Roman" w:cs="Times New Roman" w:hint="eastAsia"/>
          <w:sz w:val="24"/>
        </w:rPr>
        <w:t>主要用于现场检测，有订单管理、任务管理（查看）、记录与</w:t>
      </w:r>
      <w:r>
        <w:rPr>
          <w:rFonts w:ascii="Times New Roman" w:hAnsi="Times New Roman" w:cs="Times New Roman"/>
          <w:sz w:val="24"/>
        </w:rPr>
        <w:t>证书管理</w:t>
      </w:r>
      <w:r>
        <w:rPr>
          <w:rFonts w:ascii="Times New Roman" w:hAnsi="Times New Roman" w:cs="Times New Roman" w:hint="eastAsia"/>
          <w:sz w:val="24"/>
        </w:rPr>
        <w:t>模块（检测</w:t>
      </w:r>
      <w:r>
        <w:rPr>
          <w:rFonts w:ascii="Times New Roman" w:hAnsi="Times New Roman" w:cs="Times New Roman"/>
          <w:sz w:val="24"/>
        </w:rPr>
        <w:t>记录、检测记录与证书管理</w:t>
      </w:r>
      <w:r>
        <w:rPr>
          <w:rFonts w:ascii="Times New Roman" w:hAnsi="Times New Roman" w:cs="Times New Roman" w:hint="eastAsia"/>
          <w:sz w:val="24"/>
        </w:rPr>
        <w:t>）。检测</w:t>
      </w:r>
      <w:r>
        <w:rPr>
          <w:rFonts w:ascii="Times New Roman" w:hAnsi="Times New Roman" w:cs="Times New Roman"/>
          <w:sz w:val="24"/>
        </w:rPr>
        <w:t>员</w:t>
      </w:r>
      <w:r>
        <w:rPr>
          <w:rFonts w:ascii="Times New Roman" w:hAnsi="Times New Roman" w:cs="Times New Roman" w:hint="eastAsia"/>
          <w:sz w:val="24"/>
        </w:rPr>
        <w:t>进入任务管理模块可查看属于自己的任务，调用检测记录模块即可进行现场检测。核验人和审批人拥有相应的权限，对检测记录进行相应的处理。</w:t>
      </w:r>
    </w:p>
    <w:p w:rsidR="00FE3DCC" w:rsidRDefault="00FE3DCC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  <w:sectPr w:rsidR="00FE3D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3DCC" w:rsidRDefault="00C52C1B">
      <w:pPr>
        <w:pStyle w:val="1"/>
        <w:numPr>
          <w:ilvl w:val="0"/>
          <w:numId w:val="1"/>
        </w:numPr>
        <w:spacing w:line="360" w:lineRule="auto"/>
        <w:ind w:left="0" w:firstLineChars="0" w:firstLine="0"/>
        <w:jc w:val="left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lastRenderedPageBreak/>
        <w:t>后台管理系统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功能模块：资质审核、用户管理、权限管理、订单管理、平台资金</w:t>
      </w:r>
      <w:r>
        <w:rPr>
          <w:rFonts w:ascii="Times New Roman" w:hAnsi="Times New Roman" w:cs="Times New Roman"/>
          <w:sz w:val="24"/>
        </w:rPr>
        <w:t>管理</w:t>
      </w:r>
      <w:r>
        <w:rPr>
          <w:rFonts w:ascii="Times New Roman" w:hAnsi="Times New Roman" w:cs="Times New Roman" w:hint="eastAsia"/>
          <w:sz w:val="24"/>
        </w:rPr>
        <w:t>、系统日志。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资质审核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对注册的检测机构的资质描述和上传文件进行审核。审核通过之后用户才能报价。否则显示“审核中”或者“审核未通过，请重新提交资质认证材料”，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秒钟后跳转设置页面，提交后再次进入审核环节。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订单管理</w:t>
      </w:r>
    </w:p>
    <w:p w:rsidR="00FE3DCC" w:rsidRDefault="00C52C1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对所有订单的状态进行监控，对订单状态进行干预，</w:t>
      </w:r>
      <w:proofErr w:type="gramStart"/>
      <w:r>
        <w:rPr>
          <w:rFonts w:ascii="Times New Roman" w:hAnsi="Times New Roman" w:cs="Times New Roman" w:hint="eastAsia"/>
          <w:sz w:val="24"/>
        </w:rPr>
        <w:t>并客户</w:t>
      </w:r>
      <w:proofErr w:type="gramEnd"/>
      <w:r>
        <w:rPr>
          <w:rFonts w:ascii="Times New Roman" w:hAnsi="Times New Roman" w:cs="Times New Roman" w:hint="eastAsia"/>
          <w:sz w:val="24"/>
        </w:rPr>
        <w:t>评价结果进行回复和处理。</w:t>
      </w:r>
    </w:p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平台资金管理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记录交易日志：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订单交易：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364"/>
        <w:gridCol w:w="1164"/>
        <w:gridCol w:w="1018"/>
        <w:gridCol w:w="1019"/>
        <w:gridCol w:w="1800"/>
        <w:gridCol w:w="1198"/>
      </w:tblGrid>
      <w:tr w:rsidR="00FE3DCC">
        <w:trPr>
          <w:trHeight w:val="194"/>
        </w:trPr>
        <w:tc>
          <w:tcPr>
            <w:tcW w:w="959" w:type="dxa"/>
            <w:vMerge w:val="restart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交易日</w:t>
            </w:r>
          </w:p>
        </w:tc>
        <w:tc>
          <w:tcPr>
            <w:tcW w:w="1364" w:type="dxa"/>
            <w:vMerge w:val="restart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企业名称</w:t>
            </w:r>
          </w:p>
        </w:tc>
        <w:tc>
          <w:tcPr>
            <w:tcW w:w="1164" w:type="dxa"/>
            <w:vMerge w:val="restart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订单编号</w:t>
            </w:r>
          </w:p>
        </w:tc>
        <w:tc>
          <w:tcPr>
            <w:tcW w:w="2037" w:type="dxa"/>
            <w:gridSpan w:val="2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订单金额</w:t>
            </w:r>
          </w:p>
        </w:tc>
        <w:tc>
          <w:tcPr>
            <w:tcW w:w="1800" w:type="dxa"/>
            <w:vMerge w:val="restart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检测机构</w:t>
            </w:r>
          </w:p>
        </w:tc>
        <w:tc>
          <w:tcPr>
            <w:tcW w:w="1198" w:type="dxa"/>
            <w:vMerge w:val="restart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订单状态</w:t>
            </w:r>
          </w:p>
        </w:tc>
      </w:tr>
      <w:tr w:rsidR="00FE3DCC">
        <w:trPr>
          <w:trHeight w:val="194"/>
        </w:trPr>
        <w:tc>
          <w:tcPr>
            <w:tcW w:w="959" w:type="dxa"/>
            <w:vMerge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vMerge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vMerge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检测费</w:t>
            </w:r>
          </w:p>
        </w:tc>
        <w:tc>
          <w:tcPr>
            <w:tcW w:w="1019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配送费</w:t>
            </w:r>
            <w:proofErr w:type="gramEnd"/>
          </w:p>
        </w:tc>
        <w:tc>
          <w:tcPr>
            <w:tcW w:w="1800" w:type="dxa"/>
            <w:vMerge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  <w:vMerge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DCC">
        <w:tc>
          <w:tcPr>
            <w:tcW w:w="959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DCC">
        <w:tc>
          <w:tcPr>
            <w:tcW w:w="959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托管服务交易：</w:t>
      </w:r>
    </w:p>
    <w:tbl>
      <w:tblPr>
        <w:tblStyle w:val="aa"/>
        <w:tblW w:w="6911" w:type="dxa"/>
        <w:jc w:val="center"/>
        <w:tblLayout w:type="fixed"/>
        <w:tblLook w:val="04A0" w:firstRow="1" w:lastRow="0" w:firstColumn="1" w:lastColumn="0" w:noHBand="0" w:noVBand="1"/>
      </w:tblPr>
      <w:tblGrid>
        <w:gridCol w:w="961"/>
        <w:gridCol w:w="2976"/>
        <w:gridCol w:w="1274"/>
        <w:gridCol w:w="1700"/>
      </w:tblGrid>
      <w:tr w:rsidR="00FE3DCC">
        <w:trPr>
          <w:jc w:val="center"/>
        </w:trPr>
        <w:tc>
          <w:tcPr>
            <w:tcW w:w="961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交易日</w:t>
            </w:r>
          </w:p>
        </w:tc>
        <w:tc>
          <w:tcPr>
            <w:tcW w:w="2976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企业名称</w:t>
            </w:r>
          </w:p>
        </w:tc>
        <w:tc>
          <w:tcPr>
            <w:tcW w:w="1274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托管服务费</w:t>
            </w:r>
          </w:p>
        </w:tc>
        <w:tc>
          <w:tcPr>
            <w:tcW w:w="1700" w:type="dxa"/>
            <w:vAlign w:val="center"/>
          </w:tcPr>
          <w:p w:rsidR="00FE3DCC" w:rsidRDefault="00C52C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FE3DCC">
        <w:trPr>
          <w:jc w:val="center"/>
        </w:trPr>
        <w:tc>
          <w:tcPr>
            <w:tcW w:w="961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vAlign w:val="center"/>
          </w:tcPr>
          <w:p w:rsidR="00FE3DCC" w:rsidRDefault="00FE3D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E3DCC" w:rsidRDefault="00C52C1B">
      <w:pPr>
        <w:pStyle w:val="1"/>
        <w:numPr>
          <w:ilvl w:val="0"/>
          <w:numId w:val="2"/>
        </w:numPr>
        <w:spacing w:line="360" w:lineRule="auto"/>
        <w:ind w:left="482" w:hangingChars="200" w:hanging="482"/>
        <w:jc w:val="left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系统日志</w:t>
      </w:r>
    </w:p>
    <w:p w:rsidR="00FE3DCC" w:rsidRDefault="00C52C1B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查看系统后台日志：注册用户数（客户、检测机构）、订单数量（分类型）、对应时间</w:t>
      </w:r>
      <w:r>
        <w:rPr>
          <w:rFonts w:ascii="Times New Roman" w:hAnsi="Times New Roman" w:cs="Times New Roman"/>
          <w:sz w:val="24"/>
        </w:rPr>
        <w:t>段</w:t>
      </w:r>
      <w:r>
        <w:rPr>
          <w:rFonts w:ascii="Times New Roman" w:hAnsi="Times New Roman" w:cs="Times New Roman" w:hint="eastAsia"/>
          <w:sz w:val="24"/>
        </w:rPr>
        <w:t>各订单单笔交易金额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总金额</w:t>
      </w:r>
    </w:p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:rsidR="00FE3DCC" w:rsidRDefault="00FE3DCC">
      <w:pPr>
        <w:spacing w:line="360" w:lineRule="auto"/>
        <w:jc w:val="left"/>
        <w:rPr>
          <w:rFonts w:ascii="Times New Roman" w:hAnsi="Times New Roman" w:cs="Times New Roman"/>
          <w:sz w:val="24"/>
        </w:rPr>
        <w:sectPr w:rsidR="00FE3D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3DCC" w:rsidRDefault="00C52C1B">
      <w:pPr>
        <w:pStyle w:val="1"/>
        <w:numPr>
          <w:ilvl w:val="0"/>
          <w:numId w:val="1"/>
        </w:numPr>
        <w:spacing w:line="360" w:lineRule="auto"/>
        <w:ind w:left="0" w:firstLineChars="0" w:firstLine="0"/>
        <w:jc w:val="left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lastRenderedPageBreak/>
        <w:t>其他</w:t>
      </w:r>
    </w:p>
    <w:p w:rsidR="00FE3DCC" w:rsidRDefault="00C52C1B">
      <w:pPr>
        <w:spacing w:line="360" w:lineRule="auto"/>
        <w:jc w:val="left"/>
        <w:rPr>
          <w:ins w:id="27" w:author="zh" w:date="2017-05-06T10:28:00Z"/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在以上三个平</w:t>
      </w:r>
      <w:proofErr w:type="gramStart"/>
      <w:r>
        <w:rPr>
          <w:rFonts w:ascii="Times New Roman" w:hAnsi="Times New Roman" w:cs="Times New Roman" w:hint="eastAsia"/>
          <w:sz w:val="24"/>
        </w:rPr>
        <w:t>台端均</w:t>
      </w:r>
      <w:proofErr w:type="gramEnd"/>
      <w:r>
        <w:rPr>
          <w:rFonts w:ascii="Times New Roman" w:hAnsi="Times New Roman" w:cs="Times New Roman" w:hint="eastAsia"/>
          <w:sz w:val="24"/>
        </w:rPr>
        <w:t>设有客</w:t>
      </w:r>
      <w:proofErr w:type="gramStart"/>
      <w:r>
        <w:rPr>
          <w:rFonts w:ascii="Times New Roman" w:hAnsi="Times New Roman" w:cs="Times New Roman" w:hint="eastAsia"/>
          <w:sz w:val="24"/>
        </w:rPr>
        <w:t>服功能</w:t>
      </w:r>
      <w:proofErr w:type="gramEnd"/>
      <w:r>
        <w:rPr>
          <w:rFonts w:ascii="Times New Roman" w:hAnsi="Times New Roman" w:cs="Times New Roman" w:hint="eastAsia"/>
          <w:sz w:val="24"/>
        </w:rPr>
        <w:t>块，置顶右上角，功能包括：线上咨询、</w:t>
      </w:r>
      <w:r>
        <w:rPr>
          <w:rFonts w:ascii="Times New Roman" w:hAnsi="Times New Roman" w:cs="Times New Roman" w:hint="eastAsia"/>
          <w:sz w:val="24"/>
        </w:rPr>
        <w:t>0871-12345678</w:t>
      </w:r>
      <w:r>
        <w:rPr>
          <w:rFonts w:ascii="Times New Roman" w:hAnsi="Times New Roman" w:cs="Times New Roman" w:hint="eastAsia"/>
          <w:sz w:val="24"/>
        </w:rPr>
        <w:t>，客服</w:t>
      </w:r>
      <w:r>
        <w:rPr>
          <w:rFonts w:ascii="Times New Roman" w:hAnsi="Times New Roman" w:cs="Times New Roman"/>
          <w:sz w:val="24"/>
        </w:rPr>
        <w:t>在线时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AM 8:30</w:t>
      </w:r>
      <w:r>
        <w:rPr>
          <w:rFonts w:ascii="Times New Roman" w:hAnsi="Times New Roman" w:cs="Times New Roman"/>
          <w:sz w:val="24"/>
        </w:rPr>
        <w:t>~PM 5:30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点击客服即可跳转线</w:t>
      </w:r>
      <w:proofErr w:type="gramStart"/>
      <w:r>
        <w:rPr>
          <w:rFonts w:ascii="Times New Roman" w:hAnsi="Times New Roman" w:cs="Times New Roman" w:hint="eastAsia"/>
          <w:sz w:val="24"/>
        </w:rPr>
        <w:t>上</w:t>
      </w:r>
      <w:r>
        <w:rPr>
          <w:rFonts w:ascii="Times New Roman" w:hAnsi="Times New Roman" w:cs="Times New Roman"/>
          <w:sz w:val="24"/>
        </w:rPr>
        <w:t>咨询</w:t>
      </w:r>
      <w:proofErr w:type="gramEnd"/>
      <w:r>
        <w:rPr>
          <w:rFonts w:ascii="Times New Roman" w:hAnsi="Times New Roman" w:cs="Times New Roman"/>
          <w:sz w:val="24"/>
        </w:rPr>
        <w:t>页面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客服</w:t>
      </w:r>
      <w:proofErr w:type="gramStart"/>
      <w:r>
        <w:rPr>
          <w:rFonts w:ascii="Times New Roman" w:hAnsi="Times New Roman" w:cs="Times New Roman"/>
          <w:sz w:val="24"/>
        </w:rPr>
        <w:t>不</w:t>
      </w:r>
      <w:proofErr w:type="gramEnd"/>
      <w:r>
        <w:rPr>
          <w:rFonts w:ascii="Times New Roman" w:hAnsi="Times New Roman" w:cs="Times New Roman"/>
          <w:sz w:val="24"/>
        </w:rPr>
        <w:t>在线则为留言页面</w:t>
      </w:r>
      <w:r>
        <w:rPr>
          <w:rFonts w:ascii="Times New Roman" w:hAnsi="Times New Roman" w:cs="Times New Roman" w:hint="eastAsia"/>
          <w:sz w:val="24"/>
        </w:rPr>
        <w:t>。</w:t>
      </w:r>
    </w:p>
    <w:p w:rsidR="00B8532D" w:rsidRDefault="00B8532D">
      <w:pPr>
        <w:spacing w:line="360" w:lineRule="auto"/>
        <w:jc w:val="left"/>
        <w:rPr>
          <w:ins w:id="28" w:author="zh" w:date="2017-05-06T10:28:00Z"/>
          <w:rFonts w:ascii="Times New Roman" w:hAnsi="Times New Roman" w:cs="Times New Roman" w:hint="eastAsia"/>
          <w:sz w:val="24"/>
        </w:rPr>
      </w:pPr>
    </w:p>
    <w:p w:rsidR="00B8532D" w:rsidRDefault="00B8532D">
      <w:pPr>
        <w:spacing w:line="360" w:lineRule="auto"/>
        <w:jc w:val="left"/>
        <w:rPr>
          <w:ins w:id="29" w:author="zh" w:date="2017-05-06T10:28:00Z"/>
          <w:rFonts w:ascii="Times New Roman" w:hAnsi="Times New Roman" w:cs="Times New Roman" w:hint="eastAsia"/>
          <w:sz w:val="24"/>
        </w:rPr>
      </w:pPr>
      <w:ins w:id="30" w:author="zh" w:date="2017-05-06T10:28:00Z">
        <w:r>
          <w:rPr>
            <w:rFonts w:ascii="Times New Roman" w:hAnsi="Times New Roman" w:cs="Times New Roman" w:hint="eastAsia"/>
            <w:sz w:val="24"/>
          </w:rPr>
          <w:t>其他：补充</w:t>
        </w:r>
      </w:ins>
    </w:p>
    <w:p w:rsidR="00B8532D" w:rsidRDefault="00B8532D" w:rsidP="00C77A65">
      <w:pPr>
        <w:pStyle w:val="ab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ins w:id="31" w:author="zh" w:date="2017-05-06T10:28:00Z">
        <w:r w:rsidRPr="00B8532D">
          <w:rPr>
            <w:rFonts w:ascii="Times New Roman" w:hAnsi="Times New Roman" w:cs="Times New Roman" w:hint="eastAsia"/>
            <w:sz w:val="24"/>
          </w:rPr>
          <w:t>登陆时，支持手机号</w:t>
        </w:r>
        <w:r w:rsidRPr="00B8532D">
          <w:rPr>
            <w:rFonts w:ascii="Times New Roman" w:hAnsi="Times New Roman" w:cs="Times New Roman" w:hint="eastAsia"/>
            <w:sz w:val="24"/>
          </w:rPr>
          <w:t>+</w:t>
        </w:r>
        <w:r w:rsidRPr="00B8532D">
          <w:rPr>
            <w:rFonts w:ascii="Times New Roman" w:hAnsi="Times New Roman" w:cs="Times New Roman" w:hint="eastAsia"/>
            <w:sz w:val="24"/>
          </w:rPr>
          <w:t>密码，</w:t>
        </w:r>
      </w:ins>
      <w:ins w:id="32" w:author="zh" w:date="2017-05-06T10:29:00Z">
        <w:r w:rsidRPr="00B8532D">
          <w:rPr>
            <w:rFonts w:ascii="Times New Roman" w:hAnsi="Times New Roman" w:cs="Times New Roman" w:hint="eastAsia"/>
            <w:sz w:val="24"/>
          </w:rPr>
          <w:t>二</w:t>
        </w:r>
        <w:proofErr w:type="gramStart"/>
        <w:r w:rsidRPr="00B8532D">
          <w:rPr>
            <w:rFonts w:ascii="Times New Roman" w:hAnsi="Times New Roman" w:cs="Times New Roman" w:hint="eastAsia"/>
            <w:sz w:val="24"/>
          </w:rPr>
          <w:t>维码扫码</w:t>
        </w:r>
        <w:proofErr w:type="gramEnd"/>
        <w:r w:rsidRPr="00B8532D">
          <w:rPr>
            <w:rFonts w:ascii="Times New Roman" w:hAnsi="Times New Roman" w:cs="Times New Roman" w:hint="eastAsia"/>
            <w:sz w:val="24"/>
          </w:rPr>
          <w:t>，两种登陆方式</w:t>
        </w:r>
      </w:ins>
      <w:r>
        <w:rPr>
          <w:rFonts w:ascii="Times New Roman" w:hAnsi="Times New Roman" w:cs="Times New Roman" w:hint="eastAsia"/>
          <w:sz w:val="24"/>
        </w:rPr>
        <w:t>。</w:t>
      </w:r>
    </w:p>
    <w:p w:rsidR="00C77A65" w:rsidRDefault="00C77A65" w:rsidP="00C77A65">
      <w:pPr>
        <w:pStyle w:val="ab"/>
        <w:numPr>
          <w:ilvl w:val="0"/>
          <w:numId w:val="5"/>
        </w:numPr>
        <w:spacing w:line="360" w:lineRule="auto"/>
        <w:ind w:firstLineChars="0"/>
        <w:jc w:val="left"/>
        <w:rPr>
          <w:ins w:id="33" w:author="zh" w:date="2017-05-06T10:41:00Z"/>
          <w:rFonts w:ascii="Times New Roman" w:hAnsi="Times New Roman" w:cs="Times New Roman" w:hint="eastAsia"/>
          <w:sz w:val="24"/>
        </w:rPr>
      </w:pPr>
      <w:ins w:id="34" w:author="zh" w:date="2017-05-06T10:41:00Z">
        <w:r>
          <w:rPr>
            <w:rFonts w:ascii="Times New Roman" w:hAnsi="Times New Roman" w:cs="Times New Roman" w:hint="eastAsia"/>
            <w:sz w:val="24"/>
          </w:rPr>
          <w:t>主页顶部的搜索，搜索什么内容，搜索后如何展现，客户还没有明确。</w:t>
        </w:r>
      </w:ins>
    </w:p>
    <w:p w:rsidR="00C77A65" w:rsidRDefault="00C77A65" w:rsidP="00C77A65">
      <w:pPr>
        <w:pStyle w:val="ab"/>
        <w:numPr>
          <w:ilvl w:val="0"/>
          <w:numId w:val="5"/>
        </w:numPr>
        <w:spacing w:line="360" w:lineRule="auto"/>
        <w:ind w:firstLineChars="0"/>
        <w:jc w:val="left"/>
        <w:rPr>
          <w:ins w:id="35" w:author="zh" w:date="2017-05-06T10:49:00Z"/>
          <w:rFonts w:ascii="Times New Roman" w:hAnsi="Times New Roman" w:cs="Times New Roman" w:hint="eastAsia"/>
          <w:sz w:val="24"/>
        </w:rPr>
      </w:pPr>
      <w:ins w:id="36" w:author="zh" w:date="2017-05-06T10:42:00Z">
        <w:r>
          <w:rPr>
            <w:rFonts w:ascii="Times New Roman" w:hAnsi="Times New Roman" w:cs="Times New Roman" w:hint="eastAsia"/>
            <w:sz w:val="24"/>
          </w:rPr>
          <w:t>订单处理的各个状态</w:t>
        </w:r>
      </w:ins>
      <w:ins w:id="37" w:author="zh" w:date="2017-05-06T10:43:00Z">
        <w:r>
          <w:rPr>
            <w:rFonts w:ascii="Times New Roman" w:hAnsi="Times New Roman" w:cs="Times New Roman" w:hint="eastAsia"/>
            <w:sz w:val="24"/>
          </w:rPr>
          <w:t>之间的转变</w:t>
        </w:r>
      </w:ins>
      <w:ins w:id="38" w:author="zh" w:date="2017-05-06T10:42:00Z">
        <w:r>
          <w:rPr>
            <w:rFonts w:ascii="Times New Roman" w:hAnsi="Times New Roman" w:cs="Times New Roman" w:hint="eastAsia"/>
            <w:sz w:val="24"/>
          </w:rPr>
          <w:t>，需要再次确认，最好使用</w:t>
        </w:r>
      </w:ins>
      <w:ins w:id="39" w:author="zh" w:date="2017-05-06T10:43:00Z">
        <w:r>
          <w:rPr>
            <w:rFonts w:ascii="Times New Roman" w:hAnsi="Times New Roman" w:cs="Times New Roman" w:hint="eastAsia"/>
            <w:sz w:val="24"/>
          </w:rPr>
          <w:t>业务流程图表示。</w:t>
        </w:r>
      </w:ins>
    </w:p>
    <w:p w:rsidR="00673F4F" w:rsidRDefault="00673F4F" w:rsidP="00C77A65">
      <w:pPr>
        <w:pStyle w:val="ab"/>
        <w:numPr>
          <w:ilvl w:val="0"/>
          <w:numId w:val="5"/>
        </w:numPr>
        <w:spacing w:line="360" w:lineRule="auto"/>
        <w:ind w:firstLineChars="0"/>
        <w:jc w:val="left"/>
        <w:rPr>
          <w:ins w:id="40" w:author="zh" w:date="2017-05-06T10:51:00Z"/>
          <w:rFonts w:ascii="Times New Roman" w:hAnsi="Times New Roman" w:cs="Times New Roman" w:hint="eastAsia"/>
          <w:sz w:val="24"/>
        </w:rPr>
      </w:pPr>
      <w:ins w:id="41" w:author="zh" w:date="2017-05-06T10:50:00Z">
        <w:r>
          <w:rPr>
            <w:rFonts w:ascii="Times New Roman" w:hAnsi="Times New Roman" w:cs="Times New Roman" w:hint="eastAsia"/>
            <w:sz w:val="24"/>
          </w:rPr>
          <w:t>设备</w:t>
        </w:r>
      </w:ins>
      <w:ins w:id="42" w:author="zh" w:date="2017-05-06T10:49:00Z">
        <w:r>
          <w:rPr>
            <w:rFonts w:ascii="Times New Roman" w:hAnsi="Times New Roman" w:cs="Times New Roman" w:hint="eastAsia"/>
            <w:sz w:val="24"/>
          </w:rPr>
          <w:t>检测</w:t>
        </w:r>
      </w:ins>
      <w:ins w:id="43" w:author="zh" w:date="2017-05-06T10:50:00Z">
        <w:r>
          <w:rPr>
            <w:rFonts w:ascii="Times New Roman" w:hAnsi="Times New Roman" w:cs="Times New Roman" w:hint="eastAsia"/>
            <w:sz w:val="24"/>
          </w:rPr>
          <w:t>结束后，需要进行“核验”、“审核”两个环节。</w:t>
        </w:r>
      </w:ins>
    </w:p>
    <w:p w:rsidR="00673F4F" w:rsidRPr="00C77A65" w:rsidRDefault="00673F4F" w:rsidP="00C77A65">
      <w:pPr>
        <w:pStyle w:val="ab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ins w:id="44" w:author="zh" w:date="2017-05-06T10:51:00Z">
        <w:r>
          <w:rPr>
            <w:rFonts w:ascii="Times New Roman" w:hAnsi="Times New Roman" w:cs="Times New Roman" w:hint="eastAsia"/>
            <w:sz w:val="24"/>
          </w:rPr>
          <w:t>其他的</w:t>
        </w:r>
      </w:ins>
      <w:ins w:id="45" w:author="zh" w:date="2017-05-06T10:52:00Z">
        <w:r>
          <w:rPr>
            <w:rFonts w:ascii="Times New Roman" w:hAnsi="Times New Roman" w:cs="Times New Roman" w:hint="eastAsia"/>
            <w:sz w:val="24"/>
          </w:rPr>
          <w:t>内容只是页面上的样式展现细节，参考他们的最新的图片。</w:t>
        </w:r>
      </w:ins>
      <w:bookmarkStart w:id="46" w:name="_GoBack"/>
      <w:bookmarkEnd w:id="46"/>
    </w:p>
    <w:sectPr w:rsidR="00673F4F" w:rsidRPr="00C7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" w:date="2017-05-06T10:19:00Z" w:initials="z">
    <w:p w:rsidR="00C52C1B" w:rsidRDefault="00C52C1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防恶意刷短信流量</w:t>
      </w:r>
    </w:p>
  </w:comment>
  <w:comment w:id="1" w:author="zh" w:date="2017-05-06T10:19:00Z" w:initials="z">
    <w:p w:rsidR="00C52C1B" w:rsidRDefault="00C52C1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客户资料不用审核。</w:t>
      </w:r>
    </w:p>
  </w:comment>
  <w:comment w:id="2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删除</w:t>
      </w:r>
    </w:p>
  </w:comment>
  <w:comment w:id="3" w:author="zh" w:date="2017-05-06T10:21:00Z" w:initials="z">
    <w:p w:rsidR="00C52C1B" w:rsidRDefault="00C52C1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需要做审核</w:t>
      </w:r>
    </w:p>
  </w:comment>
  <w:comment w:id="4" w:author="OpenThink" w:date="2017-05-06T10:21:00Z" w:initials="O">
    <w:p w:rsidR="00C52C1B" w:rsidRDefault="00C52C1B">
      <w:pPr>
        <w:pStyle w:val="a4"/>
      </w:pPr>
      <w:r>
        <w:rPr>
          <w:rFonts w:hint="eastAsia"/>
        </w:rPr>
        <w:t>默认应该为</w:t>
      </w:r>
      <w:r>
        <w:rPr>
          <w:rFonts w:hint="eastAsia"/>
        </w:rPr>
        <w:t>15</w:t>
      </w:r>
      <w:r>
        <w:rPr>
          <w:rFonts w:hint="eastAsia"/>
        </w:rPr>
        <w:t>天，最小为</w:t>
      </w:r>
      <w:r>
        <w:rPr>
          <w:rFonts w:hint="eastAsia"/>
        </w:rPr>
        <w:t>10</w:t>
      </w:r>
      <w:r>
        <w:rPr>
          <w:rFonts w:hint="eastAsia"/>
        </w:rPr>
        <w:t>天。</w:t>
      </w:r>
    </w:p>
  </w:comment>
  <w:comment w:id="5" w:author="OpenThink" w:date="2017-05-06T10:22:00Z" w:initials="O">
    <w:p w:rsidR="00C52C1B" w:rsidRDefault="00C52C1B">
      <w:pPr>
        <w:pStyle w:val="a4"/>
      </w:pPr>
      <w:r>
        <w:rPr>
          <w:rFonts w:hint="eastAsia"/>
        </w:rPr>
        <w:t>没有完善信息的机构，是否可以找回密码？手机号即可找回密码？下次这个需要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明确。</w:t>
      </w:r>
    </w:p>
  </w:comment>
  <w:comment w:id="6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此处显示方式不确定！！！</w:t>
      </w:r>
    </w:p>
  </w:comment>
  <w:comment w:id="7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预览需要加水印</w:t>
      </w:r>
    </w:p>
  </w:comment>
  <w:comment w:id="8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打印没有水印</w:t>
      </w:r>
    </w:p>
  </w:comment>
  <w:comment w:id="9" w:author="OpenThink" w:date="2017-05-06T10:24:00Z" w:initials="O">
    <w:p w:rsidR="00C52C1B" w:rsidRDefault="00C52C1B">
      <w:pPr>
        <w:pStyle w:val="a4"/>
      </w:pPr>
      <w:r>
        <w:rPr>
          <w:rFonts w:hint="eastAsia"/>
        </w:rPr>
        <w:t>注意：同一设备同一次检定可能出现多份检测证书。</w:t>
      </w:r>
    </w:p>
  </w:comment>
  <w:comment w:id="10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建议不用下拉列表，直接列出筛选条件。</w:t>
      </w:r>
    </w:p>
  </w:comment>
  <w:comment w:id="11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在订单中，添加送检设备返回地址。</w:t>
      </w:r>
    </w:p>
  </w:comment>
  <w:comment w:id="12" w:author="OpenThink" w:date="2017-05-06T10:24:00Z" w:initials="O">
    <w:p w:rsidR="00C52C1B" w:rsidRDefault="00C52C1B">
      <w:pPr>
        <w:pStyle w:val="a4"/>
      </w:pPr>
      <w:r>
        <w:rPr>
          <w:rFonts w:hint="eastAsia"/>
        </w:rPr>
        <w:t>删除，不做。</w:t>
      </w:r>
    </w:p>
  </w:comment>
  <w:comment w:id="13" w:author="zh" w:date="2017-05-06T10:25:00Z" w:initials="z">
    <w:p w:rsidR="00C52C1B" w:rsidRDefault="00C52C1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删除不做</w:t>
      </w:r>
    </w:p>
  </w:comment>
  <w:comment w:id="14" w:author="OpenThink" w:date="2017-05-06T10:25:00Z" w:initials="O">
    <w:p w:rsidR="00C52C1B" w:rsidRDefault="00C52C1B">
      <w:pPr>
        <w:pStyle w:val="a4"/>
      </w:pPr>
      <w:r>
        <w:rPr>
          <w:rFonts w:hint="eastAsia"/>
        </w:rPr>
        <w:t>删除不做</w:t>
      </w:r>
    </w:p>
  </w:comment>
  <w:comment w:id="15" w:author="OpenThink" w:date="2017-05-06T10:25:00Z" w:initials="O">
    <w:p w:rsidR="00C52C1B" w:rsidRDefault="00C52C1B">
      <w:pPr>
        <w:pStyle w:val="a4"/>
      </w:pPr>
      <w:r>
        <w:rPr>
          <w:rFonts w:hint="eastAsia"/>
        </w:rPr>
        <w:t>过期后如何处理？（暂时不做处理）</w:t>
      </w:r>
    </w:p>
  </w:comment>
  <w:comment w:id="16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最小为</w:t>
      </w:r>
      <w:r>
        <w:rPr>
          <w:rFonts w:hint="eastAsia"/>
        </w:rPr>
        <w:t>10</w:t>
      </w:r>
      <w:r>
        <w:rPr>
          <w:rFonts w:hint="eastAsia"/>
        </w:rPr>
        <w:t>，默认为</w:t>
      </w:r>
      <w:r>
        <w:rPr>
          <w:rFonts w:hint="eastAsia"/>
        </w:rPr>
        <w:t>15</w:t>
      </w:r>
    </w:p>
  </w:comment>
  <w:comment w:id="17" w:author="zh" w:date="2017-05-06T10:27:00Z" w:initials="z">
    <w:p w:rsidR="00C52C1B" w:rsidRDefault="00C52C1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银联在线</w:t>
      </w:r>
    </w:p>
  </w:comment>
  <w:comment w:id="18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删除</w:t>
      </w:r>
    </w:p>
  </w:comment>
  <w:comment w:id="19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不需要审核及核实</w:t>
      </w:r>
    </w:p>
  </w:comment>
  <w:comment w:id="20" w:author="OpenThink" w:date="2017-05-06T10:34:00Z" w:initials="O">
    <w:p w:rsidR="00C52C1B" w:rsidRDefault="00C33A06">
      <w:pPr>
        <w:pStyle w:val="a4"/>
      </w:pPr>
      <w:r>
        <w:rPr>
          <w:rFonts w:hint="eastAsia"/>
        </w:rPr>
        <w:t>不做。</w:t>
      </w:r>
    </w:p>
  </w:comment>
  <w:comment w:id="21" w:author="zh" w:date="2017-05-06T10:35:00Z" w:initials="z">
    <w:p w:rsidR="00DD737C" w:rsidRDefault="00DD737C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等他们出设计，再确定详细内容。</w:t>
      </w:r>
    </w:p>
  </w:comment>
  <w:comment w:id="22" w:author="zh" w:date="2017-05-06T10:46:00Z" w:initials="z">
    <w:p w:rsidR="00B513F4" w:rsidRDefault="00B513F4">
      <w:pPr>
        <w:pStyle w:val="a4"/>
      </w:pPr>
      <w:r>
        <w:rPr>
          <w:rStyle w:val="a9"/>
        </w:rPr>
        <w:annotationRef/>
      </w:r>
      <w:r>
        <w:rPr>
          <w:rFonts w:hint="eastAsia"/>
        </w:rPr>
        <w:t>单个设备报价可调，整个订单报价不可调（</w:t>
      </w:r>
      <w:r>
        <w:rPr>
          <w:rFonts w:asciiTheme="minorEastAsia" w:hAnsiTheme="minorEastAsia" w:hint="eastAsia"/>
        </w:rPr>
        <w:t>Σ</w:t>
      </w:r>
      <w:r>
        <w:rPr>
          <w:rFonts w:hint="eastAsia"/>
        </w:rPr>
        <w:t>设备报价）</w:t>
      </w:r>
    </w:p>
  </w:comment>
  <w:comment w:id="23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此处做法为共性信息统一填写，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共性信息采用在线</w:t>
      </w:r>
      <w:r>
        <w:rPr>
          <w:rFonts w:hint="eastAsia"/>
        </w:rPr>
        <w:t>word</w:t>
      </w:r>
      <w:r>
        <w:rPr>
          <w:rFonts w:hint="eastAsia"/>
        </w:rPr>
        <w:t>编辑器单独填写，之后提交至后台。</w:t>
      </w:r>
    </w:p>
  </w:comment>
  <w:comment w:id="24" w:author="OpenThink" w:date="2017-05-06T10:19:00Z" w:initials="O">
    <w:p w:rsidR="00C52C1B" w:rsidRDefault="00C52C1B">
      <w:pPr>
        <w:pStyle w:val="a4"/>
      </w:pPr>
      <w:r>
        <w:rPr>
          <w:rFonts w:hint="eastAsia"/>
        </w:rPr>
        <w:t>一个送检设备可能对应多个检测结果证书，需要注意。</w:t>
      </w:r>
    </w:p>
  </w:comment>
  <w:comment w:id="25" w:author="zh" w:date="2017-05-06T10:49:00Z" w:initials="z">
    <w:p w:rsidR="00673F4F" w:rsidRDefault="00673F4F">
      <w:pPr>
        <w:pStyle w:val="a4"/>
      </w:pPr>
      <w:r>
        <w:rPr>
          <w:rStyle w:val="a9"/>
        </w:rPr>
        <w:annotationRef/>
      </w:r>
      <w:r>
        <w:rPr>
          <w:rFonts w:hint="eastAsia"/>
        </w:rPr>
        <w:t>删除不做</w:t>
      </w:r>
    </w:p>
  </w:comment>
  <w:comment w:id="26" w:author="zh" w:date="2017-05-06T10:39:00Z" w:initials="z">
    <w:p w:rsidR="00C77A65" w:rsidRDefault="00C77A65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等他们设计出来了，确定详细的内容。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5B4"/>
    <w:multiLevelType w:val="multilevel"/>
    <w:tmpl w:val="046E15B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4450C0"/>
    <w:multiLevelType w:val="multilevel"/>
    <w:tmpl w:val="4E4450C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957EE1"/>
    <w:multiLevelType w:val="hybridMultilevel"/>
    <w:tmpl w:val="63BA5BA8"/>
    <w:lvl w:ilvl="0" w:tplc="CA269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2C44ED"/>
    <w:multiLevelType w:val="multilevel"/>
    <w:tmpl w:val="5C2C44ED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7584905"/>
    <w:multiLevelType w:val="multilevel"/>
    <w:tmpl w:val="77584905"/>
    <w:lvl w:ilvl="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F6"/>
    <w:rsid w:val="00000B7F"/>
    <w:rsid w:val="00003E39"/>
    <w:rsid w:val="00004973"/>
    <w:rsid w:val="0000507A"/>
    <w:rsid w:val="000051D4"/>
    <w:rsid w:val="0001199D"/>
    <w:rsid w:val="00014B94"/>
    <w:rsid w:val="0001641C"/>
    <w:rsid w:val="000232C4"/>
    <w:rsid w:val="00023D49"/>
    <w:rsid w:val="00024756"/>
    <w:rsid w:val="00024B0B"/>
    <w:rsid w:val="00025611"/>
    <w:rsid w:val="00026F57"/>
    <w:rsid w:val="00041CA9"/>
    <w:rsid w:val="00043EA2"/>
    <w:rsid w:val="0004431D"/>
    <w:rsid w:val="00045BF1"/>
    <w:rsid w:val="0004725F"/>
    <w:rsid w:val="00052FD9"/>
    <w:rsid w:val="00056599"/>
    <w:rsid w:val="00057A13"/>
    <w:rsid w:val="00057F1C"/>
    <w:rsid w:val="00060F3A"/>
    <w:rsid w:val="00063C43"/>
    <w:rsid w:val="00064356"/>
    <w:rsid w:val="0006799E"/>
    <w:rsid w:val="00071CB0"/>
    <w:rsid w:val="00073D32"/>
    <w:rsid w:val="00076907"/>
    <w:rsid w:val="00080D81"/>
    <w:rsid w:val="0008582B"/>
    <w:rsid w:val="00086062"/>
    <w:rsid w:val="0008791B"/>
    <w:rsid w:val="00087C23"/>
    <w:rsid w:val="0009305F"/>
    <w:rsid w:val="00094A38"/>
    <w:rsid w:val="000A3F96"/>
    <w:rsid w:val="000A7C8E"/>
    <w:rsid w:val="000B0207"/>
    <w:rsid w:val="000B064E"/>
    <w:rsid w:val="000B0C05"/>
    <w:rsid w:val="000B0C94"/>
    <w:rsid w:val="000B1F6D"/>
    <w:rsid w:val="000B296B"/>
    <w:rsid w:val="000B2ABE"/>
    <w:rsid w:val="000B3459"/>
    <w:rsid w:val="000C1BB3"/>
    <w:rsid w:val="000C28A1"/>
    <w:rsid w:val="000C2928"/>
    <w:rsid w:val="000C51CD"/>
    <w:rsid w:val="000C51D0"/>
    <w:rsid w:val="000C5A94"/>
    <w:rsid w:val="000C694D"/>
    <w:rsid w:val="000D102D"/>
    <w:rsid w:val="000D583C"/>
    <w:rsid w:val="000D5D72"/>
    <w:rsid w:val="000E0421"/>
    <w:rsid w:val="000E0874"/>
    <w:rsid w:val="000E249B"/>
    <w:rsid w:val="000E2BA9"/>
    <w:rsid w:val="000E6B4D"/>
    <w:rsid w:val="000E7A1D"/>
    <w:rsid w:val="000F0A8B"/>
    <w:rsid w:val="000F1A5A"/>
    <w:rsid w:val="000F23B2"/>
    <w:rsid w:val="000F462C"/>
    <w:rsid w:val="000F7778"/>
    <w:rsid w:val="00102086"/>
    <w:rsid w:val="00103402"/>
    <w:rsid w:val="00107872"/>
    <w:rsid w:val="00110A2A"/>
    <w:rsid w:val="0011206C"/>
    <w:rsid w:val="0011211C"/>
    <w:rsid w:val="001128C3"/>
    <w:rsid w:val="00112AD3"/>
    <w:rsid w:val="001147BD"/>
    <w:rsid w:val="00114B24"/>
    <w:rsid w:val="00116C50"/>
    <w:rsid w:val="0012412F"/>
    <w:rsid w:val="0012656D"/>
    <w:rsid w:val="00126A3A"/>
    <w:rsid w:val="00127D4B"/>
    <w:rsid w:val="001335DA"/>
    <w:rsid w:val="001372E2"/>
    <w:rsid w:val="0015019D"/>
    <w:rsid w:val="0015210D"/>
    <w:rsid w:val="00152403"/>
    <w:rsid w:val="00154992"/>
    <w:rsid w:val="001579EF"/>
    <w:rsid w:val="00161BF1"/>
    <w:rsid w:val="00162598"/>
    <w:rsid w:val="001639FB"/>
    <w:rsid w:val="00163E24"/>
    <w:rsid w:val="0016414F"/>
    <w:rsid w:val="00171F2D"/>
    <w:rsid w:val="00174DA3"/>
    <w:rsid w:val="00174F84"/>
    <w:rsid w:val="00176886"/>
    <w:rsid w:val="00177E59"/>
    <w:rsid w:val="00180885"/>
    <w:rsid w:val="001817E2"/>
    <w:rsid w:val="001851FA"/>
    <w:rsid w:val="00187F83"/>
    <w:rsid w:val="001922B2"/>
    <w:rsid w:val="001950F2"/>
    <w:rsid w:val="00196058"/>
    <w:rsid w:val="0019735D"/>
    <w:rsid w:val="001A2246"/>
    <w:rsid w:val="001A567B"/>
    <w:rsid w:val="001A5F6B"/>
    <w:rsid w:val="001A6F65"/>
    <w:rsid w:val="001B0FEB"/>
    <w:rsid w:val="001B1577"/>
    <w:rsid w:val="001B2876"/>
    <w:rsid w:val="001B7AC3"/>
    <w:rsid w:val="001C0BA2"/>
    <w:rsid w:val="001C0F23"/>
    <w:rsid w:val="001C1633"/>
    <w:rsid w:val="001C21AF"/>
    <w:rsid w:val="001C26E9"/>
    <w:rsid w:val="001C2A8A"/>
    <w:rsid w:val="001C6B44"/>
    <w:rsid w:val="001D0361"/>
    <w:rsid w:val="001D2DFF"/>
    <w:rsid w:val="001D4F4E"/>
    <w:rsid w:val="001D7A2B"/>
    <w:rsid w:val="001E0F05"/>
    <w:rsid w:val="001E12B6"/>
    <w:rsid w:val="001E3F66"/>
    <w:rsid w:val="001E59B7"/>
    <w:rsid w:val="001E7E15"/>
    <w:rsid w:val="001F2AE5"/>
    <w:rsid w:val="001F5E23"/>
    <w:rsid w:val="001F7353"/>
    <w:rsid w:val="00200AA0"/>
    <w:rsid w:val="0020155D"/>
    <w:rsid w:val="0020355C"/>
    <w:rsid w:val="00204D8D"/>
    <w:rsid w:val="0020686B"/>
    <w:rsid w:val="002109BA"/>
    <w:rsid w:val="00210AD3"/>
    <w:rsid w:val="0021233A"/>
    <w:rsid w:val="00214D15"/>
    <w:rsid w:val="002158A7"/>
    <w:rsid w:val="002161F3"/>
    <w:rsid w:val="00222357"/>
    <w:rsid w:val="00222A9C"/>
    <w:rsid w:val="00223EE2"/>
    <w:rsid w:val="0022420F"/>
    <w:rsid w:val="00224A61"/>
    <w:rsid w:val="002255FE"/>
    <w:rsid w:val="002258E7"/>
    <w:rsid w:val="002345B0"/>
    <w:rsid w:val="002346A5"/>
    <w:rsid w:val="00234BE6"/>
    <w:rsid w:val="00234C2E"/>
    <w:rsid w:val="00240372"/>
    <w:rsid w:val="00240983"/>
    <w:rsid w:val="00241C4F"/>
    <w:rsid w:val="00252DFF"/>
    <w:rsid w:val="00261A26"/>
    <w:rsid w:val="002645D4"/>
    <w:rsid w:val="0026762F"/>
    <w:rsid w:val="0027022D"/>
    <w:rsid w:val="00270C42"/>
    <w:rsid w:val="00272653"/>
    <w:rsid w:val="00273A01"/>
    <w:rsid w:val="00275063"/>
    <w:rsid w:val="002757E5"/>
    <w:rsid w:val="002760DA"/>
    <w:rsid w:val="002769D2"/>
    <w:rsid w:val="00280D21"/>
    <w:rsid w:val="00281C6B"/>
    <w:rsid w:val="00282070"/>
    <w:rsid w:val="00283319"/>
    <w:rsid w:val="0028544F"/>
    <w:rsid w:val="00285F16"/>
    <w:rsid w:val="00286D4B"/>
    <w:rsid w:val="00290C8E"/>
    <w:rsid w:val="002942C4"/>
    <w:rsid w:val="0029682A"/>
    <w:rsid w:val="002A0077"/>
    <w:rsid w:val="002A251B"/>
    <w:rsid w:val="002A3906"/>
    <w:rsid w:val="002A4663"/>
    <w:rsid w:val="002A4986"/>
    <w:rsid w:val="002A5560"/>
    <w:rsid w:val="002A713E"/>
    <w:rsid w:val="002B6813"/>
    <w:rsid w:val="002B77AC"/>
    <w:rsid w:val="002C10AD"/>
    <w:rsid w:val="002C396D"/>
    <w:rsid w:val="002C4531"/>
    <w:rsid w:val="002C4802"/>
    <w:rsid w:val="002C6033"/>
    <w:rsid w:val="002D35CB"/>
    <w:rsid w:val="002D63C0"/>
    <w:rsid w:val="002D74D1"/>
    <w:rsid w:val="002E0A8F"/>
    <w:rsid w:val="002E3A9D"/>
    <w:rsid w:val="002E3C42"/>
    <w:rsid w:val="002E5939"/>
    <w:rsid w:val="002F121A"/>
    <w:rsid w:val="002F2F75"/>
    <w:rsid w:val="002F326A"/>
    <w:rsid w:val="002F4A3B"/>
    <w:rsid w:val="002F516D"/>
    <w:rsid w:val="0030101F"/>
    <w:rsid w:val="00303931"/>
    <w:rsid w:val="00303AB5"/>
    <w:rsid w:val="00304E50"/>
    <w:rsid w:val="00305CD8"/>
    <w:rsid w:val="00305F26"/>
    <w:rsid w:val="00310333"/>
    <w:rsid w:val="003132A2"/>
    <w:rsid w:val="00313CE7"/>
    <w:rsid w:val="0031412B"/>
    <w:rsid w:val="0032203D"/>
    <w:rsid w:val="0032651A"/>
    <w:rsid w:val="00330157"/>
    <w:rsid w:val="003301D2"/>
    <w:rsid w:val="003302F3"/>
    <w:rsid w:val="003303A9"/>
    <w:rsid w:val="003320C5"/>
    <w:rsid w:val="00332BF9"/>
    <w:rsid w:val="0033372A"/>
    <w:rsid w:val="0033388F"/>
    <w:rsid w:val="0033467C"/>
    <w:rsid w:val="00334FBA"/>
    <w:rsid w:val="00336AA7"/>
    <w:rsid w:val="003422ED"/>
    <w:rsid w:val="00343870"/>
    <w:rsid w:val="003505D1"/>
    <w:rsid w:val="003505DC"/>
    <w:rsid w:val="0035338E"/>
    <w:rsid w:val="003539ED"/>
    <w:rsid w:val="00355152"/>
    <w:rsid w:val="00355D4D"/>
    <w:rsid w:val="00356228"/>
    <w:rsid w:val="003566A8"/>
    <w:rsid w:val="00360F0A"/>
    <w:rsid w:val="00363EB3"/>
    <w:rsid w:val="00366E1C"/>
    <w:rsid w:val="0037334A"/>
    <w:rsid w:val="00373D65"/>
    <w:rsid w:val="00374C63"/>
    <w:rsid w:val="00375715"/>
    <w:rsid w:val="00377401"/>
    <w:rsid w:val="0038001C"/>
    <w:rsid w:val="00380487"/>
    <w:rsid w:val="00386F96"/>
    <w:rsid w:val="00387320"/>
    <w:rsid w:val="0039146B"/>
    <w:rsid w:val="00392481"/>
    <w:rsid w:val="00395522"/>
    <w:rsid w:val="00397565"/>
    <w:rsid w:val="003A0D18"/>
    <w:rsid w:val="003A1A31"/>
    <w:rsid w:val="003A1ED7"/>
    <w:rsid w:val="003A31A5"/>
    <w:rsid w:val="003A3ADC"/>
    <w:rsid w:val="003A6DBE"/>
    <w:rsid w:val="003B16CD"/>
    <w:rsid w:val="003B29F2"/>
    <w:rsid w:val="003B5CCC"/>
    <w:rsid w:val="003C620F"/>
    <w:rsid w:val="003C7205"/>
    <w:rsid w:val="003C74E1"/>
    <w:rsid w:val="003D3F9F"/>
    <w:rsid w:val="003D4D7D"/>
    <w:rsid w:val="003D5051"/>
    <w:rsid w:val="003E262B"/>
    <w:rsid w:val="003E33B0"/>
    <w:rsid w:val="003E6599"/>
    <w:rsid w:val="003E6931"/>
    <w:rsid w:val="003F1643"/>
    <w:rsid w:val="003F2B3B"/>
    <w:rsid w:val="003F2CE0"/>
    <w:rsid w:val="003F558A"/>
    <w:rsid w:val="004029D4"/>
    <w:rsid w:val="00402B46"/>
    <w:rsid w:val="0040606B"/>
    <w:rsid w:val="00406938"/>
    <w:rsid w:val="00414D19"/>
    <w:rsid w:val="0041546D"/>
    <w:rsid w:val="00416CFD"/>
    <w:rsid w:val="0041713D"/>
    <w:rsid w:val="00420087"/>
    <w:rsid w:val="00422D6A"/>
    <w:rsid w:val="00425888"/>
    <w:rsid w:val="00426EB6"/>
    <w:rsid w:val="004308B2"/>
    <w:rsid w:val="00432315"/>
    <w:rsid w:val="004344D2"/>
    <w:rsid w:val="004358F5"/>
    <w:rsid w:val="004371B3"/>
    <w:rsid w:val="00437B56"/>
    <w:rsid w:val="00442DFE"/>
    <w:rsid w:val="004530AD"/>
    <w:rsid w:val="00453883"/>
    <w:rsid w:val="00455AAE"/>
    <w:rsid w:val="00455C8B"/>
    <w:rsid w:val="00456799"/>
    <w:rsid w:val="00460F2F"/>
    <w:rsid w:val="0046184B"/>
    <w:rsid w:val="00462554"/>
    <w:rsid w:val="0046705E"/>
    <w:rsid w:val="00467812"/>
    <w:rsid w:val="00470559"/>
    <w:rsid w:val="004724A8"/>
    <w:rsid w:val="00472F5D"/>
    <w:rsid w:val="0047387C"/>
    <w:rsid w:val="00475A7C"/>
    <w:rsid w:val="004806E0"/>
    <w:rsid w:val="00480C5F"/>
    <w:rsid w:val="004820E4"/>
    <w:rsid w:val="004822F5"/>
    <w:rsid w:val="0048353A"/>
    <w:rsid w:val="00483C79"/>
    <w:rsid w:val="0048511C"/>
    <w:rsid w:val="004935AB"/>
    <w:rsid w:val="004966D7"/>
    <w:rsid w:val="004A2EB2"/>
    <w:rsid w:val="004A36D8"/>
    <w:rsid w:val="004A5FE6"/>
    <w:rsid w:val="004A7B4E"/>
    <w:rsid w:val="004B09E0"/>
    <w:rsid w:val="004B13AB"/>
    <w:rsid w:val="004B703C"/>
    <w:rsid w:val="004B71D5"/>
    <w:rsid w:val="004C07F2"/>
    <w:rsid w:val="004C266F"/>
    <w:rsid w:val="004C2F92"/>
    <w:rsid w:val="004C55A1"/>
    <w:rsid w:val="004C56A7"/>
    <w:rsid w:val="004C6193"/>
    <w:rsid w:val="004C7F14"/>
    <w:rsid w:val="004D26D1"/>
    <w:rsid w:val="004D4ABE"/>
    <w:rsid w:val="004D721B"/>
    <w:rsid w:val="004E0596"/>
    <w:rsid w:val="004E1EDD"/>
    <w:rsid w:val="004E492F"/>
    <w:rsid w:val="004E5AA0"/>
    <w:rsid w:val="004E67B8"/>
    <w:rsid w:val="004E6AA1"/>
    <w:rsid w:val="004E76EA"/>
    <w:rsid w:val="004F2526"/>
    <w:rsid w:val="004F2598"/>
    <w:rsid w:val="004F2B8A"/>
    <w:rsid w:val="004F7922"/>
    <w:rsid w:val="0050236A"/>
    <w:rsid w:val="00505499"/>
    <w:rsid w:val="005065CD"/>
    <w:rsid w:val="00506646"/>
    <w:rsid w:val="00506BFE"/>
    <w:rsid w:val="00506D40"/>
    <w:rsid w:val="0051082F"/>
    <w:rsid w:val="00511BFA"/>
    <w:rsid w:val="00513993"/>
    <w:rsid w:val="00516C29"/>
    <w:rsid w:val="00521F1A"/>
    <w:rsid w:val="00522E43"/>
    <w:rsid w:val="00522F24"/>
    <w:rsid w:val="00523D53"/>
    <w:rsid w:val="0052469A"/>
    <w:rsid w:val="00525422"/>
    <w:rsid w:val="005259CF"/>
    <w:rsid w:val="0053258D"/>
    <w:rsid w:val="005361A3"/>
    <w:rsid w:val="005411CB"/>
    <w:rsid w:val="005445F4"/>
    <w:rsid w:val="005447D6"/>
    <w:rsid w:val="00545EFF"/>
    <w:rsid w:val="00546B78"/>
    <w:rsid w:val="00546F1F"/>
    <w:rsid w:val="005476DD"/>
    <w:rsid w:val="0055038D"/>
    <w:rsid w:val="00552110"/>
    <w:rsid w:val="00560332"/>
    <w:rsid w:val="0056040F"/>
    <w:rsid w:val="005611E1"/>
    <w:rsid w:val="00561A7D"/>
    <w:rsid w:val="00562543"/>
    <w:rsid w:val="00563A66"/>
    <w:rsid w:val="005652DB"/>
    <w:rsid w:val="00566F74"/>
    <w:rsid w:val="00570F13"/>
    <w:rsid w:val="00572CF8"/>
    <w:rsid w:val="005731E0"/>
    <w:rsid w:val="00573668"/>
    <w:rsid w:val="005747B2"/>
    <w:rsid w:val="005819BF"/>
    <w:rsid w:val="005828CF"/>
    <w:rsid w:val="00582984"/>
    <w:rsid w:val="00582A7E"/>
    <w:rsid w:val="005903DF"/>
    <w:rsid w:val="00592F07"/>
    <w:rsid w:val="00596A12"/>
    <w:rsid w:val="0059798F"/>
    <w:rsid w:val="005A2971"/>
    <w:rsid w:val="005A2CF2"/>
    <w:rsid w:val="005A4631"/>
    <w:rsid w:val="005B738B"/>
    <w:rsid w:val="005B79CC"/>
    <w:rsid w:val="005C5B0D"/>
    <w:rsid w:val="005C5D7F"/>
    <w:rsid w:val="005D0C8E"/>
    <w:rsid w:val="005D1475"/>
    <w:rsid w:val="005D1600"/>
    <w:rsid w:val="005D24D3"/>
    <w:rsid w:val="005D2621"/>
    <w:rsid w:val="005D35E4"/>
    <w:rsid w:val="005D3A50"/>
    <w:rsid w:val="005D434D"/>
    <w:rsid w:val="005D52B0"/>
    <w:rsid w:val="005E05C4"/>
    <w:rsid w:val="005E26AE"/>
    <w:rsid w:val="005E403B"/>
    <w:rsid w:val="005E57EF"/>
    <w:rsid w:val="005E6A53"/>
    <w:rsid w:val="005F20BB"/>
    <w:rsid w:val="005F2733"/>
    <w:rsid w:val="005F55D4"/>
    <w:rsid w:val="005F5DCE"/>
    <w:rsid w:val="006002D2"/>
    <w:rsid w:val="00601B21"/>
    <w:rsid w:val="00601B6A"/>
    <w:rsid w:val="006106D5"/>
    <w:rsid w:val="00610822"/>
    <w:rsid w:val="00613B45"/>
    <w:rsid w:val="0061531D"/>
    <w:rsid w:val="0061653E"/>
    <w:rsid w:val="00617AF7"/>
    <w:rsid w:val="00625388"/>
    <w:rsid w:val="00625E02"/>
    <w:rsid w:val="0062625A"/>
    <w:rsid w:val="00626391"/>
    <w:rsid w:val="00626E68"/>
    <w:rsid w:val="0063024F"/>
    <w:rsid w:val="00635812"/>
    <w:rsid w:val="00640581"/>
    <w:rsid w:val="00640B03"/>
    <w:rsid w:val="00641F34"/>
    <w:rsid w:val="00642726"/>
    <w:rsid w:val="00642C1C"/>
    <w:rsid w:val="006432E7"/>
    <w:rsid w:val="00645DD6"/>
    <w:rsid w:val="00650146"/>
    <w:rsid w:val="006513F7"/>
    <w:rsid w:val="006524D1"/>
    <w:rsid w:val="00652746"/>
    <w:rsid w:val="00652D25"/>
    <w:rsid w:val="006552D3"/>
    <w:rsid w:val="006632F3"/>
    <w:rsid w:val="006632F8"/>
    <w:rsid w:val="00665857"/>
    <w:rsid w:val="00665E7D"/>
    <w:rsid w:val="00673F4F"/>
    <w:rsid w:val="0067793F"/>
    <w:rsid w:val="00677CF6"/>
    <w:rsid w:val="0068137C"/>
    <w:rsid w:val="006857E1"/>
    <w:rsid w:val="00685B37"/>
    <w:rsid w:val="00685E91"/>
    <w:rsid w:val="00690B8C"/>
    <w:rsid w:val="00692E38"/>
    <w:rsid w:val="006966D1"/>
    <w:rsid w:val="006968B1"/>
    <w:rsid w:val="00696D1B"/>
    <w:rsid w:val="0069782A"/>
    <w:rsid w:val="006A5CB0"/>
    <w:rsid w:val="006A7483"/>
    <w:rsid w:val="006B115E"/>
    <w:rsid w:val="006B1C68"/>
    <w:rsid w:val="006B3282"/>
    <w:rsid w:val="006B414B"/>
    <w:rsid w:val="006B79C7"/>
    <w:rsid w:val="006C08F3"/>
    <w:rsid w:val="006C36E2"/>
    <w:rsid w:val="006C46BB"/>
    <w:rsid w:val="006C6366"/>
    <w:rsid w:val="006C6C96"/>
    <w:rsid w:val="006C6CBF"/>
    <w:rsid w:val="006C7585"/>
    <w:rsid w:val="006C7F16"/>
    <w:rsid w:val="006D1DCA"/>
    <w:rsid w:val="006D2381"/>
    <w:rsid w:val="006D26B4"/>
    <w:rsid w:val="006D4E3B"/>
    <w:rsid w:val="006D6D67"/>
    <w:rsid w:val="006D6E7E"/>
    <w:rsid w:val="006E20A3"/>
    <w:rsid w:val="006E2F26"/>
    <w:rsid w:val="006E3315"/>
    <w:rsid w:val="006E3C24"/>
    <w:rsid w:val="006F055A"/>
    <w:rsid w:val="006F21D4"/>
    <w:rsid w:val="006F2E91"/>
    <w:rsid w:val="006F4B8E"/>
    <w:rsid w:val="006F6F89"/>
    <w:rsid w:val="006F79AA"/>
    <w:rsid w:val="0070130D"/>
    <w:rsid w:val="00702EF1"/>
    <w:rsid w:val="007049A4"/>
    <w:rsid w:val="0070687C"/>
    <w:rsid w:val="0070702D"/>
    <w:rsid w:val="00711A3F"/>
    <w:rsid w:val="007123B5"/>
    <w:rsid w:val="00713270"/>
    <w:rsid w:val="00714643"/>
    <w:rsid w:val="007172FD"/>
    <w:rsid w:val="0072240D"/>
    <w:rsid w:val="00727F90"/>
    <w:rsid w:val="007302EA"/>
    <w:rsid w:val="007318E7"/>
    <w:rsid w:val="00731DDD"/>
    <w:rsid w:val="007323CD"/>
    <w:rsid w:val="0073329D"/>
    <w:rsid w:val="00736493"/>
    <w:rsid w:val="0073703C"/>
    <w:rsid w:val="00740BA7"/>
    <w:rsid w:val="007410D9"/>
    <w:rsid w:val="00741180"/>
    <w:rsid w:val="0074537F"/>
    <w:rsid w:val="00747B15"/>
    <w:rsid w:val="00750B1F"/>
    <w:rsid w:val="00752332"/>
    <w:rsid w:val="0075424E"/>
    <w:rsid w:val="00756758"/>
    <w:rsid w:val="00756E87"/>
    <w:rsid w:val="00761430"/>
    <w:rsid w:val="0076270E"/>
    <w:rsid w:val="007668E3"/>
    <w:rsid w:val="00770A79"/>
    <w:rsid w:val="00771069"/>
    <w:rsid w:val="007738A4"/>
    <w:rsid w:val="007748CA"/>
    <w:rsid w:val="007748F1"/>
    <w:rsid w:val="00775A6B"/>
    <w:rsid w:val="007766F0"/>
    <w:rsid w:val="0077791D"/>
    <w:rsid w:val="00780F5F"/>
    <w:rsid w:val="00781A3C"/>
    <w:rsid w:val="00781B46"/>
    <w:rsid w:val="007843F7"/>
    <w:rsid w:val="0078593D"/>
    <w:rsid w:val="007863B5"/>
    <w:rsid w:val="00786F7F"/>
    <w:rsid w:val="00791C27"/>
    <w:rsid w:val="00796352"/>
    <w:rsid w:val="00797A76"/>
    <w:rsid w:val="007A0764"/>
    <w:rsid w:val="007A1091"/>
    <w:rsid w:val="007A188C"/>
    <w:rsid w:val="007A25C9"/>
    <w:rsid w:val="007A7DCD"/>
    <w:rsid w:val="007B2A05"/>
    <w:rsid w:val="007B3F58"/>
    <w:rsid w:val="007B5506"/>
    <w:rsid w:val="007C107E"/>
    <w:rsid w:val="007C1D5F"/>
    <w:rsid w:val="007C5BD1"/>
    <w:rsid w:val="007D10BD"/>
    <w:rsid w:val="007D4889"/>
    <w:rsid w:val="007D5018"/>
    <w:rsid w:val="007D5395"/>
    <w:rsid w:val="007D6C0B"/>
    <w:rsid w:val="007E2CB0"/>
    <w:rsid w:val="007E3F70"/>
    <w:rsid w:val="007F0638"/>
    <w:rsid w:val="007F0DDF"/>
    <w:rsid w:val="007F2F3A"/>
    <w:rsid w:val="007F302D"/>
    <w:rsid w:val="00800A03"/>
    <w:rsid w:val="00803F07"/>
    <w:rsid w:val="008042DF"/>
    <w:rsid w:val="008044AD"/>
    <w:rsid w:val="008129D2"/>
    <w:rsid w:val="00812F20"/>
    <w:rsid w:val="0081306E"/>
    <w:rsid w:val="00815F32"/>
    <w:rsid w:val="00816C6E"/>
    <w:rsid w:val="0082195B"/>
    <w:rsid w:val="00823E98"/>
    <w:rsid w:val="00825034"/>
    <w:rsid w:val="00826962"/>
    <w:rsid w:val="00831680"/>
    <w:rsid w:val="008343F4"/>
    <w:rsid w:val="00836550"/>
    <w:rsid w:val="00840833"/>
    <w:rsid w:val="00841071"/>
    <w:rsid w:val="0084293E"/>
    <w:rsid w:val="008429C4"/>
    <w:rsid w:val="008457E9"/>
    <w:rsid w:val="00845800"/>
    <w:rsid w:val="0084585B"/>
    <w:rsid w:val="00847FA7"/>
    <w:rsid w:val="00850329"/>
    <w:rsid w:val="00850BFB"/>
    <w:rsid w:val="008549C0"/>
    <w:rsid w:val="008612A4"/>
    <w:rsid w:val="00861F71"/>
    <w:rsid w:val="008627D3"/>
    <w:rsid w:val="00862FA1"/>
    <w:rsid w:val="0086717D"/>
    <w:rsid w:val="00874985"/>
    <w:rsid w:val="00874FEF"/>
    <w:rsid w:val="00877677"/>
    <w:rsid w:val="00880868"/>
    <w:rsid w:val="008823F2"/>
    <w:rsid w:val="008828F3"/>
    <w:rsid w:val="00885145"/>
    <w:rsid w:val="00890E34"/>
    <w:rsid w:val="0089235F"/>
    <w:rsid w:val="00893728"/>
    <w:rsid w:val="00893BDF"/>
    <w:rsid w:val="008A0C67"/>
    <w:rsid w:val="008A0CB2"/>
    <w:rsid w:val="008A25F9"/>
    <w:rsid w:val="008A3056"/>
    <w:rsid w:val="008A36A5"/>
    <w:rsid w:val="008A4486"/>
    <w:rsid w:val="008A4F36"/>
    <w:rsid w:val="008A7C55"/>
    <w:rsid w:val="008B002F"/>
    <w:rsid w:val="008B02C8"/>
    <w:rsid w:val="008B066E"/>
    <w:rsid w:val="008B5060"/>
    <w:rsid w:val="008B67C2"/>
    <w:rsid w:val="008B68F2"/>
    <w:rsid w:val="008B6CA1"/>
    <w:rsid w:val="008C21ED"/>
    <w:rsid w:val="008C4D84"/>
    <w:rsid w:val="008C6811"/>
    <w:rsid w:val="008C6D52"/>
    <w:rsid w:val="008C71BC"/>
    <w:rsid w:val="008D15DD"/>
    <w:rsid w:val="008D23F8"/>
    <w:rsid w:val="008E2F2C"/>
    <w:rsid w:val="008E4959"/>
    <w:rsid w:val="008E4AD0"/>
    <w:rsid w:val="008F0BB3"/>
    <w:rsid w:val="008F56D6"/>
    <w:rsid w:val="008F71DF"/>
    <w:rsid w:val="00900C8C"/>
    <w:rsid w:val="00904997"/>
    <w:rsid w:val="009074E7"/>
    <w:rsid w:val="00910951"/>
    <w:rsid w:val="00911FF6"/>
    <w:rsid w:val="0091297A"/>
    <w:rsid w:val="00912B86"/>
    <w:rsid w:val="00914349"/>
    <w:rsid w:val="00915A98"/>
    <w:rsid w:val="00915D2E"/>
    <w:rsid w:val="00915F8F"/>
    <w:rsid w:val="0092642F"/>
    <w:rsid w:val="0093296F"/>
    <w:rsid w:val="00932DF2"/>
    <w:rsid w:val="0093692B"/>
    <w:rsid w:val="009369CB"/>
    <w:rsid w:val="009374D4"/>
    <w:rsid w:val="00940842"/>
    <w:rsid w:val="00941E45"/>
    <w:rsid w:val="00941FCA"/>
    <w:rsid w:val="00942C37"/>
    <w:rsid w:val="00944C14"/>
    <w:rsid w:val="009453CB"/>
    <w:rsid w:val="00945C8B"/>
    <w:rsid w:val="00947746"/>
    <w:rsid w:val="00950B0A"/>
    <w:rsid w:val="00951188"/>
    <w:rsid w:val="00951678"/>
    <w:rsid w:val="00951EEE"/>
    <w:rsid w:val="00953151"/>
    <w:rsid w:val="00957F4A"/>
    <w:rsid w:val="00962A7D"/>
    <w:rsid w:val="00964C04"/>
    <w:rsid w:val="009652CD"/>
    <w:rsid w:val="0096604B"/>
    <w:rsid w:val="00966E6B"/>
    <w:rsid w:val="00971898"/>
    <w:rsid w:val="009756B7"/>
    <w:rsid w:val="00976044"/>
    <w:rsid w:val="00981C08"/>
    <w:rsid w:val="00982541"/>
    <w:rsid w:val="00982ABD"/>
    <w:rsid w:val="00983A0E"/>
    <w:rsid w:val="00984648"/>
    <w:rsid w:val="009859B7"/>
    <w:rsid w:val="009878D8"/>
    <w:rsid w:val="00987BD7"/>
    <w:rsid w:val="00987D38"/>
    <w:rsid w:val="00993060"/>
    <w:rsid w:val="00996322"/>
    <w:rsid w:val="009971D9"/>
    <w:rsid w:val="00997638"/>
    <w:rsid w:val="009A433F"/>
    <w:rsid w:val="009A480D"/>
    <w:rsid w:val="009A70C0"/>
    <w:rsid w:val="009A7120"/>
    <w:rsid w:val="009A74F2"/>
    <w:rsid w:val="009B5AFF"/>
    <w:rsid w:val="009C0E20"/>
    <w:rsid w:val="009C1AD5"/>
    <w:rsid w:val="009C32AD"/>
    <w:rsid w:val="009C3C25"/>
    <w:rsid w:val="009C5334"/>
    <w:rsid w:val="009D2A75"/>
    <w:rsid w:val="009D47D9"/>
    <w:rsid w:val="009D6606"/>
    <w:rsid w:val="009D6A9A"/>
    <w:rsid w:val="009D7E0B"/>
    <w:rsid w:val="009E144A"/>
    <w:rsid w:val="009E32D8"/>
    <w:rsid w:val="009E3E43"/>
    <w:rsid w:val="009E60D6"/>
    <w:rsid w:val="009F1DAA"/>
    <w:rsid w:val="009F227C"/>
    <w:rsid w:val="009F2886"/>
    <w:rsid w:val="009F4BC6"/>
    <w:rsid w:val="009F64A1"/>
    <w:rsid w:val="009F6A2F"/>
    <w:rsid w:val="00A0055F"/>
    <w:rsid w:val="00A018E7"/>
    <w:rsid w:val="00A03BAB"/>
    <w:rsid w:val="00A03CF5"/>
    <w:rsid w:val="00A06162"/>
    <w:rsid w:val="00A1051C"/>
    <w:rsid w:val="00A11373"/>
    <w:rsid w:val="00A1257A"/>
    <w:rsid w:val="00A20825"/>
    <w:rsid w:val="00A2351C"/>
    <w:rsid w:val="00A23C5F"/>
    <w:rsid w:val="00A25014"/>
    <w:rsid w:val="00A25AEA"/>
    <w:rsid w:val="00A311CB"/>
    <w:rsid w:val="00A3200C"/>
    <w:rsid w:val="00A34F70"/>
    <w:rsid w:val="00A36922"/>
    <w:rsid w:val="00A4629D"/>
    <w:rsid w:val="00A5018F"/>
    <w:rsid w:val="00A5024F"/>
    <w:rsid w:val="00A50E10"/>
    <w:rsid w:val="00A510F6"/>
    <w:rsid w:val="00A51A1C"/>
    <w:rsid w:val="00A530FB"/>
    <w:rsid w:val="00A64238"/>
    <w:rsid w:val="00A64B4B"/>
    <w:rsid w:val="00A7135D"/>
    <w:rsid w:val="00A71402"/>
    <w:rsid w:val="00A72654"/>
    <w:rsid w:val="00A72E44"/>
    <w:rsid w:val="00A73C6A"/>
    <w:rsid w:val="00A8101D"/>
    <w:rsid w:val="00A838DA"/>
    <w:rsid w:val="00A85C9A"/>
    <w:rsid w:val="00A87879"/>
    <w:rsid w:val="00A91700"/>
    <w:rsid w:val="00A93484"/>
    <w:rsid w:val="00A944CA"/>
    <w:rsid w:val="00A9558A"/>
    <w:rsid w:val="00A9580B"/>
    <w:rsid w:val="00A95DBB"/>
    <w:rsid w:val="00A96537"/>
    <w:rsid w:val="00A96B9D"/>
    <w:rsid w:val="00AA08FD"/>
    <w:rsid w:val="00AA37CF"/>
    <w:rsid w:val="00AA459C"/>
    <w:rsid w:val="00AB0E0A"/>
    <w:rsid w:val="00AB39D6"/>
    <w:rsid w:val="00AB702E"/>
    <w:rsid w:val="00AC07F6"/>
    <w:rsid w:val="00AC1C33"/>
    <w:rsid w:val="00AC2723"/>
    <w:rsid w:val="00AC356C"/>
    <w:rsid w:val="00AD11E4"/>
    <w:rsid w:val="00AD128E"/>
    <w:rsid w:val="00AD2829"/>
    <w:rsid w:val="00AD2DFC"/>
    <w:rsid w:val="00AD6C7D"/>
    <w:rsid w:val="00AE0ABB"/>
    <w:rsid w:val="00AE179A"/>
    <w:rsid w:val="00AE1E86"/>
    <w:rsid w:val="00AE2EF5"/>
    <w:rsid w:val="00AE5129"/>
    <w:rsid w:val="00AF1BD1"/>
    <w:rsid w:val="00AF1D93"/>
    <w:rsid w:val="00AF1D94"/>
    <w:rsid w:val="00AF1F19"/>
    <w:rsid w:val="00AF20F3"/>
    <w:rsid w:val="00AF230E"/>
    <w:rsid w:val="00AF3D98"/>
    <w:rsid w:val="00AF4FE6"/>
    <w:rsid w:val="00AF5A75"/>
    <w:rsid w:val="00AF6B79"/>
    <w:rsid w:val="00AF7CA7"/>
    <w:rsid w:val="00B025E9"/>
    <w:rsid w:val="00B0349F"/>
    <w:rsid w:val="00B06948"/>
    <w:rsid w:val="00B12354"/>
    <w:rsid w:val="00B12A50"/>
    <w:rsid w:val="00B14EA5"/>
    <w:rsid w:val="00B154DC"/>
    <w:rsid w:val="00B20706"/>
    <w:rsid w:val="00B23FA0"/>
    <w:rsid w:val="00B26CC1"/>
    <w:rsid w:val="00B27580"/>
    <w:rsid w:val="00B30CFF"/>
    <w:rsid w:val="00B32A29"/>
    <w:rsid w:val="00B33648"/>
    <w:rsid w:val="00B35065"/>
    <w:rsid w:val="00B36B4A"/>
    <w:rsid w:val="00B435C7"/>
    <w:rsid w:val="00B43856"/>
    <w:rsid w:val="00B455DB"/>
    <w:rsid w:val="00B47FF0"/>
    <w:rsid w:val="00B513F4"/>
    <w:rsid w:val="00B54EFE"/>
    <w:rsid w:val="00B5610B"/>
    <w:rsid w:val="00B56940"/>
    <w:rsid w:val="00B61ACE"/>
    <w:rsid w:val="00B633C4"/>
    <w:rsid w:val="00B63697"/>
    <w:rsid w:val="00B63AB5"/>
    <w:rsid w:val="00B65817"/>
    <w:rsid w:val="00B6798E"/>
    <w:rsid w:val="00B67B51"/>
    <w:rsid w:val="00B705F3"/>
    <w:rsid w:val="00B747CA"/>
    <w:rsid w:val="00B75ABE"/>
    <w:rsid w:val="00B76736"/>
    <w:rsid w:val="00B76E04"/>
    <w:rsid w:val="00B77F4E"/>
    <w:rsid w:val="00B80066"/>
    <w:rsid w:val="00B80A8A"/>
    <w:rsid w:val="00B82E64"/>
    <w:rsid w:val="00B838FF"/>
    <w:rsid w:val="00B8532D"/>
    <w:rsid w:val="00B858B0"/>
    <w:rsid w:val="00B91457"/>
    <w:rsid w:val="00B91D61"/>
    <w:rsid w:val="00B96EE7"/>
    <w:rsid w:val="00BA1032"/>
    <w:rsid w:val="00BA1E35"/>
    <w:rsid w:val="00BA409F"/>
    <w:rsid w:val="00BA4A78"/>
    <w:rsid w:val="00BA58D6"/>
    <w:rsid w:val="00BA5F91"/>
    <w:rsid w:val="00BA6A59"/>
    <w:rsid w:val="00BB06B2"/>
    <w:rsid w:val="00BB2048"/>
    <w:rsid w:val="00BB3E2B"/>
    <w:rsid w:val="00BB5039"/>
    <w:rsid w:val="00BB6317"/>
    <w:rsid w:val="00BC1A5C"/>
    <w:rsid w:val="00BC29BD"/>
    <w:rsid w:val="00BC522D"/>
    <w:rsid w:val="00BD17E1"/>
    <w:rsid w:val="00BD3D1A"/>
    <w:rsid w:val="00BD6348"/>
    <w:rsid w:val="00BD64FF"/>
    <w:rsid w:val="00BE0EFD"/>
    <w:rsid w:val="00BE466A"/>
    <w:rsid w:val="00BE482C"/>
    <w:rsid w:val="00BE4B6E"/>
    <w:rsid w:val="00BE4F75"/>
    <w:rsid w:val="00BE5042"/>
    <w:rsid w:val="00BE52EB"/>
    <w:rsid w:val="00BE7DF5"/>
    <w:rsid w:val="00BF006A"/>
    <w:rsid w:val="00C03F0B"/>
    <w:rsid w:val="00C043B3"/>
    <w:rsid w:val="00C057F4"/>
    <w:rsid w:val="00C058FC"/>
    <w:rsid w:val="00C15665"/>
    <w:rsid w:val="00C162CE"/>
    <w:rsid w:val="00C165CF"/>
    <w:rsid w:val="00C179FF"/>
    <w:rsid w:val="00C2632E"/>
    <w:rsid w:val="00C268D0"/>
    <w:rsid w:val="00C30631"/>
    <w:rsid w:val="00C310CF"/>
    <w:rsid w:val="00C33A06"/>
    <w:rsid w:val="00C35AFA"/>
    <w:rsid w:val="00C37222"/>
    <w:rsid w:val="00C40414"/>
    <w:rsid w:val="00C4481E"/>
    <w:rsid w:val="00C44C5D"/>
    <w:rsid w:val="00C46514"/>
    <w:rsid w:val="00C50D38"/>
    <w:rsid w:val="00C52C1B"/>
    <w:rsid w:val="00C53EA9"/>
    <w:rsid w:val="00C5520D"/>
    <w:rsid w:val="00C5630B"/>
    <w:rsid w:val="00C57365"/>
    <w:rsid w:val="00C60389"/>
    <w:rsid w:val="00C603A0"/>
    <w:rsid w:val="00C61095"/>
    <w:rsid w:val="00C612C3"/>
    <w:rsid w:val="00C61D6A"/>
    <w:rsid w:val="00C64B84"/>
    <w:rsid w:val="00C654E1"/>
    <w:rsid w:val="00C7316A"/>
    <w:rsid w:val="00C74059"/>
    <w:rsid w:val="00C75EA5"/>
    <w:rsid w:val="00C76CC0"/>
    <w:rsid w:val="00C77A65"/>
    <w:rsid w:val="00C84AE3"/>
    <w:rsid w:val="00C86C34"/>
    <w:rsid w:val="00C8737A"/>
    <w:rsid w:val="00C947BF"/>
    <w:rsid w:val="00CA38FD"/>
    <w:rsid w:val="00CA4CA3"/>
    <w:rsid w:val="00CA5228"/>
    <w:rsid w:val="00CB60F4"/>
    <w:rsid w:val="00CC03BA"/>
    <w:rsid w:val="00CC13B9"/>
    <w:rsid w:val="00CC13C9"/>
    <w:rsid w:val="00CC1BC4"/>
    <w:rsid w:val="00CC260A"/>
    <w:rsid w:val="00CC2ED7"/>
    <w:rsid w:val="00CC41E1"/>
    <w:rsid w:val="00CC498B"/>
    <w:rsid w:val="00CC5164"/>
    <w:rsid w:val="00CC6D97"/>
    <w:rsid w:val="00CD2B52"/>
    <w:rsid w:val="00CD3673"/>
    <w:rsid w:val="00CD4DD9"/>
    <w:rsid w:val="00CD7A02"/>
    <w:rsid w:val="00CE3700"/>
    <w:rsid w:val="00CE3FCE"/>
    <w:rsid w:val="00CE4730"/>
    <w:rsid w:val="00CE6389"/>
    <w:rsid w:val="00CE6B13"/>
    <w:rsid w:val="00CE6FBC"/>
    <w:rsid w:val="00CF335D"/>
    <w:rsid w:val="00CF3736"/>
    <w:rsid w:val="00CF7750"/>
    <w:rsid w:val="00D0107A"/>
    <w:rsid w:val="00D01479"/>
    <w:rsid w:val="00D02D35"/>
    <w:rsid w:val="00D043B7"/>
    <w:rsid w:val="00D04714"/>
    <w:rsid w:val="00D116DF"/>
    <w:rsid w:val="00D12ECB"/>
    <w:rsid w:val="00D141CA"/>
    <w:rsid w:val="00D14C91"/>
    <w:rsid w:val="00D20A8C"/>
    <w:rsid w:val="00D219E6"/>
    <w:rsid w:val="00D22D8F"/>
    <w:rsid w:val="00D26220"/>
    <w:rsid w:val="00D272EE"/>
    <w:rsid w:val="00D27E79"/>
    <w:rsid w:val="00D31A17"/>
    <w:rsid w:val="00D31BDB"/>
    <w:rsid w:val="00D3262F"/>
    <w:rsid w:val="00D3504C"/>
    <w:rsid w:val="00D360B2"/>
    <w:rsid w:val="00D3774A"/>
    <w:rsid w:val="00D40608"/>
    <w:rsid w:val="00D41332"/>
    <w:rsid w:val="00D41B35"/>
    <w:rsid w:val="00D44D8D"/>
    <w:rsid w:val="00D51208"/>
    <w:rsid w:val="00D5210A"/>
    <w:rsid w:val="00D539D4"/>
    <w:rsid w:val="00D5411A"/>
    <w:rsid w:val="00D5775A"/>
    <w:rsid w:val="00D60768"/>
    <w:rsid w:val="00D61FAE"/>
    <w:rsid w:val="00D62FA4"/>
    <w:rsid w:val="00D63342"/>
    <w:rsid w:val="00D63514"/>
    <w:rsid w:val="00D63818"/>
    <w:rsid w:val="00D63C51"/>
    <w:rsid w:val="00D66359"/>
    <w:rsid w:val="00D669CA"/>
    <w:rsid w:val="00D70551"/>
    <w:rsid w:val="00D72527"/>
    <w:rsid w:val="00D76488"/>
    <w:rsid w:val="00D83A8E"/>
    <w:rsid w:val="00D8465F"/>
    <w:rsid w:val="00D84FA8"/>
    <w:rsid w:val="00D92978"/>
    <w:rsid w:val="00D9671C"/>
    <w:rsid w:val="00DA0DC6"/>
    <w:rsid w:val="00DA711B"/>
    <w:rsid w:val="00DB00E0"/>
    <w:rsid w:val="00DB1767"/>
    <w:rsid w:val="00DB3C2C"/>
    <w:rsid w:val="00DB4A56"/>
    <w:rsid w:val="00DB57FF"/>
    <w:rsid w:val="00DB6636"/>
    <w:rsid w:val="00DC0F56"/>
    <w:rsid w:val="00DC47C8"/>
    <w:rsid w:val="00DD0590"/>
    <w:rsid w:val="00DD0A21"/>
    <w:rsid w:val="00DD1308"/>
    <w:rsid w:val="00DD164D"/>
    <w:rsid w:val="00DD2E69"/>
    <w:rsid w:val="00DD3257"/>
    <w:rsid w:val="00DD513B"/>
    <w:rsid w:val="00DD737C"/>
    <w:rsid w:val="00DE2EF1"/>
    <w:rsid w:val="00DE3105"/>
    <w:rsid w:val="00DE34B0"/>
    <w:rsid w:val="00DE4D28"/>
    <w:rsid w:val="00DE4E6C"/>
    <w:rsid w:val="00DE6012"/>
    <w:rsid w:val="00DE6059"/>
    <w:rsid w:val="00DE6DEB"/>
    <w:rsid w:val="00DF19E4"/>
    <w:rsid w:val="00DF62FF"/>
    <w:rsid w:val="00E00613"/>
    <w:rsid w:val="00E02B35"/>
    <w:rsid w:val="00E03E1E"/>
    <w:rsid w:val="00E04593"/>
    <w:rsid w:val="00E04E00"/>
    <w:rsid w:val="00E05C2C"/>
    <w:rsid w:val="00E0775E"/>
    <w:rsid w:val="00E07D4F"/>
    <w:rsid w:val="00E101E5"/>
    <w:rsid w:val="00E176C1"/>
    <w:rsid w:val="00E178C1"/>
    <w:rsid w:val="00E217D0"/>
    <w:rsid w:val="00E22480"/>
    <w:rsid w:val="00E243FF"/>
    <w:rsid w:val="00E25AF3"/>
    <w:rsid w:val="00E27C43"/>
    <w:rsid w:val="00E31A2E"/>
    <w:rsid w:val="00E321B6"/>
    <w:rsid w:val="00E37CB4"/>
    <w:rsid w:val="00E40FEB"/>
    <w:rsid w:val="00E41F11"/>
    <w:rsid w:val="00E42422"/>
    <w:rsid w:val="00E43D14"/>
    <w:rsid w:val="00E45C82"/>
    <w:rsid w:val="00E463A7"/>
    <w:rsid w:val="00E50627"/>
    <w:rsid w:val="00E516FE"/>
    <w:rsid w:val="00E524D4"/>
    <w:rsid w:val="00E52601"/>
    <w:rsid w:val="00E56FF1"/>
    <w:rsid w:val="00E62347"/>
    <w:rsid w:val="00E6680B"/>
    <w:rsid w:val="00E70D97"/>
    <w:rsid w:val="00E710D9"/>
    <w:rsid w:val="00E71278"/>
    <w:rsid w:val="00E71940"/>
    <w:rsid w:val="00E736C0"/>
    <w:rsid w:val="00E75558"/>
    <w:rsid w:val="00E801D5"/>
    <w:rsid w:val="00E80803"/>
    <w:rsid w:val="00E80E90"/>
    <w:rsid w:val="00E8281A"/>
    <w:rsid w:val="00E8368A"/>
    <w:rsid w:val="00E86D08"/>
    <w:rsid w:val="00E87622"/>
    <w:rsid w:val="00E91111"/>
    <w:rsid w:val="00E91B2A"/>
    <w:rsid w:val="00E937F0"/>
    <w:rsid w:val="00E94EBF"/>
    <w:rsid w:val="00E967B7"/>
    <w:rsid w:val="00E96B1B"/>
    <w:rsid w:val="00EA1A54"/>
    <w:rsid w:val="00EA49FA"/>
    <w:rsid w:val="00EA6B3E"/>
    <w:rsid w:val="00EA7564"/>
    <w:rsid w:val="00EA7B5F"/>
    <w:rsid w:val="00EA7D50"/>
    <w:rsid w:val="00EB1721"/>
    <w:rsid w:val="00EB3512"/>
    <w:rsid w:val="00EB5429"/>
    <w:rsid w:val="00EB5583"/>
    <w:rsid w:val="00EB57A4"/>
    <w:rsid w:val="00EB6873"/>
    <w:rsid w:val="00EC40E8"/>
    <w:rsid w:val="00EC7462"/>
    <w:rsid w:val="00ED0BF9"/>
    <w:rsid w:val="00ED2F81"/>
    <w:rsid w:val="00ED4D04"/>
    <w:rsid w:val="00ED679F"/>
    <w:rsid w:val="00ED76CF"/>
    <w:rsid w:val="00ED7986"/>
    <w:rsid w:val="00EE11B2"/>
    <w:rsid w:val="00EE6B80"/>
    <w:rsid w:val="00EE772F"/>
    <w:rsid w:val="00EF0ABA"/>
    <w:rsid w:val="00EF1CC8"/>
    <w:rsid w:val="00EF40E0"/>
    <w:rsid w:val="00EF4BFC"/>
    <w:rsid w:val="00EF4D4D"/>
    <w:rsid w:val="00EF55F0"/>
    <w:rsid w:val="00EF6D85"/>
    <w:rsid w:val="00F01013"/>
    <w:rsid w:val="00F01C84"/>
    <w:rsid w:val="00F05025"/>
    <w:rsid w:val="00F05785"/>
    <w:rsid w:val="00F067D7"/>
    <w:rsid w:val="00F07733"/>
    <w:rsid w:val="00F11591"/>
    <w:rsid w:val="00F118CF"/>
    <w:rsid w:val="00F119C4"/>
    <w:rsid w:val="00F138A5"/>
    <w:rsid w:val="00F13B99"/>
    <w:rsid w:val="00F17F48"/>
    <w:rsid w:val="00F200A7"/>
    <w:rsid w:val="00F222D1"/>
    <w:rsid w:val="00F22EE4"/>
    <w:rsid w:val="00F234B1"/>
    <w:rsid w:val="00F26B6C"/>
    <w:rsid w:val="00F3216E"/>
    <w:rsid w:val="00F33C28"/>
    <w:rsid w:val="00F34398"/>
    <w:rsid w:val="00F363D9"/>
    <w:rsid w:val="00F3646E"/>
    <w:rsid w:val="00F37095"/>
    <w:rsid w:val="00F379B5"/>
    <w:rsid w:val="00F37CAF"/>
    <w:rsid w:val="00F409E0"/>
    <w:rsid w:val="00F42BF7"/>
    <w:rsid w:val="00F45CC9"/>
    <w:rsid w:val="00F46395"/>
    <w:rsid w:val="00F46D84"/>
    <w:rsid w:val="00F50405"/>
    <w:rsid w:val="00F54250"/>
    <w:rsid w:val="00F61DDA"/>
    <w:rsid w:val="00F6518D"/>
    <w:rsid w:val="00F651CF"/>
    <w:rsid w:val="00F678FE"/>
    <w:rsid w:val="00F67E92"/>
    <w:rsid w:val="00F740C4"/>
    <w:rsid w:val="00F7422C"/>
    <w:rsid w:val="00F7597F"/>
    <w:rsid w:val="00F80059"/>
    <w:rsid w:val="00F812F3"/>
    <w:rsid w:val="00F81CDC"/>
    <w:rsid w:val="00F84ECD"/>
    <w:rsid w:val="00F85D63"/>
    <w:rsid w:val="00F867F3"/>
    <w:rsid w:val="00F873F0"/>
    <w:rsid w:val="00F87CFE"/>
    <w:rsid w:val="00F87D6E"/>
    <w:rsid w:val="00F93666"/>
    <w:rsid w:val="00F9519E"/>
    <w:rsid w:val="00FA16F8"/>
    <w:rsid w:val="00FA32AE"/>
    <w:rsid w:val="00FA3A3E"/>
    <w:rsid w:val="00FA5B98"/>
    <w:rsid w:val="00FA5C61"/>
    <w:rsid w:val="00FA6DE3"/>
    <w:rsid w:val="00FA75E8"/>
    <w:rsid w:val="00FB2DAF"/>
    <w:rsid w:val="00FB47E9"/>
    <w:rsid w:val="00FB53C3"/>
    <w:rsid w:val="00FB5A0C"/>
    <w:rsid w:val="00FB6226"/>
    <w:rsid w:val="00FB683F"/>
    <w:rsid w:val="00FB709E"/>
    <w:rsid w:val="00FB720D"/>
    <w:rsid w:val="00FC18A2"/>
    <w:rsid w:val="00FC48A0"/>
    <w:rsid w:val="00FC5003"/>
    <w:rsid w:val="00FC7772"/>
    <w:rsid w:val="00FD10E2"/>
    <w:rsid w:val="00FD1616"/>
    <w:rsid w:val="00FD28AA"/>
    <w:rsid w:val="00FD2C0D"/>
    <w:rsid w:val="00FD4E2C"/>
    <w:rsid w:val="00FD58BD"/>
    <w:rsid w:val="00FE0C1A"/>
    <w:rsid w:val="00FE32C7"/>
    <w:rsid w:val="00FE3665"/>
    <w:rsid w:val="00FE3DCC"/>
    <w:rsid w:val="00FE7524"/>
    <w:rsid w:val="00FF1AE5"/>
    <w:rsid w:val="00FF448A"/>
    <w:rsid w:val="00FF6F91"/>
    <w:rsid w:val="00FF7095"/>
    <w:rsid w:val="00FF7C4D"/>
    <w:rsid w:val="012011F0"/>
    <w:rsid w:val="02E1640A"/>
    <w:rsid w:val="07C03054"/>
    <w:rsid w:val="08835D64"/>
    <w:rsid w:val="09954CBC"/>
    <w:rsid w:val="0A0E5C38"/>
    <w:rsid w:val="0BEE4833"/>
    <w:rsid w:val="0E352BFD"/>
    <w:rsid w:val="0E3E41E7"/>
    <w:rsid w:val="0E783B34"/>
    <w:rsid w:val="0ED8505C"/>
    <w:rsid w:val="0EE7480B"/>
    <w:rsid w:val="0F714C2D"/>
    <w:rsid w:val="0F854C0E"/>
    <w:rsid w:val="118B63A9"/>
    <w:rsid w:val="11AF35F8"/>
    <w:rsid w:val="139A2735"/>
    <w:rsid w:val="13BA4B83"/>
    <w:rsid w:val="162B00F2"/>
    <w:rsid w:val="174C1DF3"/>
    <w:rsid w:val="19DA1C1D"/>
    <w:rsid w:val="19F52D07"/>
    <w:rsid w:val="19F775D3"/>
    <w:rsid w:val="1BAC544D"/>
    <w:rsid w:val="1BAE2E1A"/>
    <w:rsid w:val="1BD035A6"/>
    <w:rsid w:val="1BE22651"/>
    <w:rsid w:val="1BF12989"/>
    <w:rsid w:val="1DB67071"/>
    <w:rsid w:val="20A66996"/>
    <w:rsid w:val="216351E8"/>
    <w:rsid w:val="21C000D1"/>
    <w:rsid w:val="24822A6E"/>
    <w:rsid w:val="258F0EA6"/>
    <w:rsid w:val="26131BD9"/>
    <w:rsid w:val="26197FBD"/>
    <w:rsid w:val="28B16173"/>
    <w:rsid w:val="29421F2F"/>
    <w:rsid w:val="297B7D8B"/>
    <w:rsid w:val="2982389B"/>
    <w:rsid w:val="29B900F8"/>
    <w:rsid w:val="2E057BF1"/>
    <w:rsid w:val="2F6B5547"/>
    <w:rsid w:val="30EA363F"/>
    <w:rsid w:val="31995BDC"/>
    <w:rsid w:val="329E03EF"/>
    <w:rsid w:val="32A20510"/>
    <w:rsid w:val="339B006C"/>
    <w:rsid w:val="366D0E22"/>
    <w:rsid w:val="373442CF"/>
    <w:rsid w:val="387F7B45"/>
    <w:rsid w:val="3942595B"/>
    <w:rsid w:val="3A4F536A"/>
    <w:rsid w:val="3A6156CA"/>
    <w:rsid w:val="3B8D7070"/>
    <w:rsid w:val="3BFB6713"/>
    <w:rsid w:val="3D856AFB"/>
    <w:rsid w:val="4121713E"/>
    <w:rsid w:val="41341AE0"/>
    <w:rsid w:val="420D0515"/>
    <w:rsid w:val="44526AA1"/>
    <w:rsid w:val="480069CF"/>
    <w:rsid w:val="4A49796A"/>
    <w:rsid w:val="4BB71E68"/>
    <w:rsid w:val="4BC267B4"/>
    <w:rsid w:val="4D8B38E3"/>
    <w:rsid w:val="4EAA731A"/>
    <w:rsid w:val="4F203F7E"/>
    <w:rsid w:val="50D552F6"/>
    <w:rsid w:val="52BB3431"/>
    <w:rsid w:val="52DA66DC"/>
    <w:rsid w:val="565B36F7"/>
    <w:rsid w:val="57226731"/>
    <w:rsid w:val="579F5078"/>
    <w:rsid w:val="58CA3AFD"/>
    <w:rsid w:val="5A6977F6"/>
    <w:rsid w:val="5B5E6949"/>
    <w:rsid w:val="5B747CA6"/>
    <w:rsid w:val="5D071FE7"/>
    <w:rsid w:val="5D361EB1"/>
    <w:rsid w:val="5D8C1D1C"/>
    <w:rsid w:val="5E8864D6"/>
    <w:rsid w:val="5F072A32"/>
    <w:rsid w:val="5FF07920"/>
    <w:rsid w:val="603A405A"/>
    <w:rsid w:val="6045592C"/>
    <w:rsid w:val="60E3638E"/>
    <w:rsid w:val="62651DC6"/>
    <w:rsid w:val="632F05F7"/>
    <w:rsid w:val="65C15D13"/>
    <w:rsid w:val="67DA6FF7"/>
    <w:rsid w:val="68295364"/>
    <w:rsid w:val="69AB3B43"/>
    <w:rsid w:val="6AEF5C09"/>
    <w:rsid w:val="6BAF6163"/>
    <w:rsid w:val="6F1E0563"/>
    <w:rsid w:val="708305BE"/>
    <w:rsid w:val="7129475F"/>
    <w:rsid w:val="73AA721C"/>
    <w:rsid w:val="754F6300"/>
    <w:rsid w:val="778409D2"/>
    <w:rsid w:val="79DE7CDE"/>
    <w:rsid w:val="7BC50576"/>
    <w:rsid w:val="7BD4788A"/>
    <w:rsid w:val="7CCF0742"/>
    <w:rsid w:val="7E7C0773"/>
    <w:rsid w:val="7F0E6B0D"/>
    <w:rsid w:val="7FA6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2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styleId="ab">
    <w:name w:val="List Paragraph"/>
    <w:basedOn w:val="a"/>
    <w:uiPriority w:val="99"/>
    <w:unhideWhenUsed/>
    <w:rsid w:val="00B853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2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styleId="ab">
    <w:name w:val="List Paragraph"/>
    <w:basedOn w:val="a"/>
    <w:uiPriority w:val="99"/>
    <w:unhideWhenUsed/>
    <w:rsid w:val="00B85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edu.qq.com/zt2012/bkz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D361E9-5B27-445F-BAC3-1DDDA704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23</Pages>
  <Words>1744</Words>
  <Characters>9945</Characters>
  <Application>Microsoft Office Word</Application>
  <DocSecurity>0</DocSecurity>
  <Lines>82</Lines>
  <Paragraphs>23</Paragraphs>
  <ScaleCrop>false</ScaleCrop>
  <Company>微软中国</Company>
  <LinksUpToDate>false</LinksUpToDate>
  <CharactersWithSpaces>11666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zh</cp:lastModifiedBy>
  <cp:revision>730</cp:revision>
  <dcterms:created xsi:type="dcterms:W3CDTF">2017-04-17T00:39:00Z</dcterms:created>
  <dcterms:modified xsi:type="dcterms:W3CDTF">2017-05-06T02:52:00Z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